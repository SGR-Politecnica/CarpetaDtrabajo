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4C1E7" w14:textId="77777777" w:rsidR="00F8345D" w:rsidRPr="00537396" w:rsidRDefault="00F8345D">
      <w:pPr>
        <w:rPr>
          <w:b/>
          <w:sz w:val="36"/>
        </w:rPr>
      </w:pPr>
      <w:r w:rsidRPr="00537396">
        <w:rPr>
          <w:b/>
          <w:sz w:val="36"/>
        </w:rPr>
        <w:t>Practica 1</w:t>
      </w:r>
    </w:p>
    <w:p w14:paraId="335F725E" w14:textId="77777777" w:rsidR="005565AD" w:rsidRDefault="005565AD">
      <w:r>
        <w:t>Identificación De Datos Persistentes</w:t>
      </w:r>
    </w:p>
    <w:p w14:paraId="6FB34382" w14:textId="77777777" w:rsidR="00874B64" w:rsidRDefault="00564DAE" w:rsidP="009672A0">
      <w:pPr>
        <w:jc w:val="both"/>
      </w:pPr>
      <w:r>
        <w:t xml:space="preserve">Debido a que SGR   es una aplicación web la cual su principal tarea es llevar el inventario de todas las piezas y equipos con las cuales el usuario cuenta en su departamento,  </w:t>
      </w:r>
      <w:r w:rsidR="005565AD">
        <w:t>Los Datos Persistentes</w:t>
      </w:r>
      <w:r>
        <w:t xml:space="preserve"> de SGR  </w:t>
      </w:r>
      <w:r w:rsidR="00027447">
        <w:t>son los registros de piezas y equipos que es la información más importante que se</w:t>
      </w:r>
      <w:r>
        <w:t xml:space="preserve"> almacena.</w:t>
      </w:r>
    </w:p>
    <w:p w14:paraId="4B31B761" w14:textId="77777777" w:rsidR="00D36653" w:rsidRDefault="00D36653" w:rsidP="009672A0">
      <w:pPr>
        <w:jc w:val="both"/>
      </w:pPr>
      <w:r>
        <w:t xml:space="preserve">Toda la información perdurable de SGR se aloja en una base de datos relacional (MySQL), debido a la estructura que estas manejan es ideal para la manipulación de los datos, la implementación de los diferentes Query de SQL  nos facilitaran la recuperación de la información alojada. También es importante mencionar que el uso de Mysql es libre por lo que  no generara gastos extras como licencias etc. </w:t>
      </w:r>
      <w:r w:rsidR="006C35CE">
        <w:t xml:space="preserve"> </w:t>
      </w:r>
    </w:p>
    <w:p w14:paraId="4D54E678" w14:textId="77777777" w:rsidR="006C35CE" w:rsidRDefault="006C35CE" w:rsidP="009672A0">
      <w:pPr>
        <w:jc w:val="both"/>
      </w:pPr>
      <w:r>
        <w:t xml:space="preserve">También se manejan archivos planos  para el manejo de reportes de inventarios, </w:t>
      </w:r>
      <w:commentRangeStart w:id="0"/>
      <w:r>
        <w:t>en</w:t>
      </w:r>
      <w:commentRangeEnd w:id="0"/>
      <w:r w:rsidR="0022042F">
        <w:rPr>
          <w:rStyle w:val="Refdecomentario"/>
        </w:rPr>
        <w:commentReference w:id="0"/>
      </w:r>
      <w:r>
        <w:t xml:space="preserve"> ellos se recuperara información como piezas y equipos en existencia o baja.</w:t>
      </w:r>
      <w:r w:rsidR="00AD24BC">
        <w:t xml:space="preserve"> </w:t>
      </w:r>
    </w:p>
    <w:p w14:paraId="4D1A6874" w14:textId="77777777" w:rsidR="00537396" w:rsidRDefault="00537396"/>
    <w:p w14:paraId="09260256" w14:textId="77777777" w:rsidR="00537396" w:rsidRDefault="00537396">
      <w:r>
        <w:rPr>
          <w:noProof/>
          <w:lang w:val="es-ES" w:eastAsia="es-ES"/>
        </w:rPr>
        <w:drawing>
          <wp:anchor distT="0" distB="0" distL="114300" distR="114300" simplePos="0" relativeHeight="251663360" behindDoc="0" locked="0" layoutInCell="1" allowOverlap="1" wp14:anchorId="1A53E2C7" wp14:editId="1F2FB9D9">
            <wp:simplePos x="0" y="0"/>
            <wp:positionH relativeFrom="column">
              <wp:posOffset>-461010</wp:posOffset>
            </wp:positionH>
            <wp:positionV relativeFrom="paragraph">
              <wp:posOffset>193040</wp:posOffset>
            </wp:positionV>
            <wp:extent cx="6428105" cy="3409950"/>
            <wp:effectExtent l="0" t="0" r="0" b="0"/>
            <wp:wrapNone/>
            <wp:docPr id="1" name="Imagen 1" descr="F:\Diagrama Entidad - Relación SG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iagrama Entidad - Relación SG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8105" cy="3409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3448B4" w14:textId="77777777" w:rsidR="00537396" w:rsidRDefault="00537396"/>
    <w:p w14:paraId="7AD5E25A" w14:textId="77777777" w:rsidR="00537396" w:rsidRDefault="00537396"/>
    <w:p w14:paraId="7A59830A" w14:textId="77777777" w:rsidR="00537396" w:rsidRDefault="00537396"/>
    <w:p w14:paraId="570509A6" w14:textId="77777777" w:rsidR="00537396" w:rsidRDefault="00537396"/>
    <w:p w14:paraId="774FF83F" w14:textId="77777777" w:rsidR="00537396" w:rsidRDefault="00537396"/>
    <w:p w14:paraId="51F38C03" w14:textId="77777777" w:rsidR="00537396" w:rsidRDefault="00537396"/>
    <w:p w14:paraId="074F2423" w14:textId="77777777" w:rsidR="00537396" w:rsidRDefault="00537396"/>
    <w:p w14:paraId="022A0C6A" w14:textId="77777777" w:rsidR="00537396" w:rsidRDefault="00537396"/>
    <w:p w14:paraId="222AECBE" w14:textId="77777777" w:rsidR="00537396" w:rsidRDefault="00537396"/>
    <w:p w14:paraId="63C8EB46" w14:textId="77777777" w:rsidR="00537396" w:rsidRDefault="00537396"/>
    <w:p w14:paraId="2DF6BA64" w14:textId="77777777" w:rsidR="00537396" w:rsidRDefault="00537396"/>
    <w:p w14:paraId="6D595F9F" w14:textId="77777777" w:rsidR="00537396" w:rsidRDefault="00537396"/>
    <w:p w14:paraId="18B65A0A" w14:textId="77777777" w:rsidR="00537396" w:rsidRDefault="00537396"/>
    <w:p w14:paraId="26A8EE1A" w14:textId="77777777" w:rsidR="00537396" w:rsidRDefault="00537396"/>
    <w:p w14:paraId="39C32553" w14:textId="77777777" w:rsidR="005565AD" w:rsidRDefault="005565AD">
      <w:r>
        <w:t>Definición Del Control De Acceso</w:t>
      </w:r>
    </w:p>
    <w:p w14:paraId="0E7BBEBE" w14:textId="77777777" w:rsidR="002209ED" w:rsidRDefault="002209ED"/>
    <w:tbl>
      <w:tblPr>
        <w:tblStyle w:val="Tablaconcuadrcula"/>
        <w:tblW w:w="0" w:type="auto"/>
        <w:tblLook w:val="04A0" w:firstRow="1" w:lastRow="0" w:firstColumn="1" w:lastColumn="0" w:noHBand="0" w:noVBand="1"/>
      </w:tblPr>
      <w:tblGrid>
        <w:gridCol w:w="1668"/>
        <w:gridCol w:w="2409"/>
        <w:gridCol w:w="4901"/>
      </w:tblGrid>
      <w:tr w:rsidR="000F5867" w14:paraId="35BE3A84" w14:textId="77777777" w:rsidTr="0058569B">
        <w:tc>
          <w:tcPr>
            <w:tcW w:w="1668" w:type="dxa"/>
          </w:tcPr>
          <w:p w14:paraId="3C512D7B" w14:textId="77777777" w:rsidR="000F5867" w:rsidRDefault="000F5867" w:rsidP="0058569B">
            <w:r>
              <w:t>Clases</w:t>
            </w:r>
          </w:p>
        </w:tc>
        <w:tc>
          <w:tcPr>
            <w:tcW w:w="2409" w:type="dxa"/>
          </w:tcPr>
          <w:p w14:paraId="114A92D7" w14:textId="77777777" w:rsidR="000F5867" w:rsidRDefault="000F5867" w:rsidP="0058569B">
            <w:r>
              <w:t>Métodos</w:t>
            </w:r>
          </w:p>
        </w:tc>
        <w:tc>
          <w:tcPr>
            <w:tcW w:w="4901" w:type="dxa"/>
          </w:tcPr>
          <w:p w14:paraId="74EFFCB2" w14:textId="77777777" w:rsidR="000F5867" w:rsidRDefault="000F5867" w:rsidP="0058569B">
            <w:r>
              <w:t>Usuario</w:t>
            </w:r>
          </w:p>
        </w:tc>
      </w:tr>
      <w:tr w:rsidR="000F5867" w14:paraId="49257C0C" w14:textId="77777777" w:rsidTr="0058569B">
        <w:tc>
          <w:tcPr>
            <w:tcW w:w="1668" w:type="dxa"/>
          </w:tcPr>
          <w:p w14:paraId="5DD7AB8C" w14:textId="77777777" w:rsidR="000F5867" w:rsidRDefault="000F5867" w:rsidP="0058569B">
            <w:r>
              <w:t>Elemento</w:t>
            </w:r>
          </w:p>
        </w:tc>
        <w:tc>
          <w:tcPr>
            <w:tcW w:w="2409" w:type="dxa"/>
          </w:tcPr>
          <w:p w14:paraId="35DD12A5" w14:textId="77777777" w:rsidR="000F5867" w:rsidRDefault="000F5867" w:rsidP="0058569B">
            <w:r>
              <w:t>agregarElemento()</w:t>
            </w:r>
          </w:p>
          <w:p w14:paraId="7D211649" w14:textId="77777777" w:rsidR="000F5867" w:rsidRDefault="000F5867" w:rsidP="0058569B">
            <w:r>
              <w:t>eliminarElemento()</w:t>
            </w:r>
          </w:p>
          <w:p w14:paraId="7960E042" w14:textId="77777777" w:rsidR="000F5867" w:rsidRDefault="000F5867" w:rsidP="0058569B">
            <w:r>
              <w:t xml:space="preserve"> modificarElemento()</w:t>
            </w:r>
          </w:p>
        </w:tc>
        <w:tc>
          <w:tcPr>
            <w:tcW w:w="4901" w:type="dxa"/>
          </w:tcPr>
          <w:p w14:paraId="148839FE" w14:textId="77777777" w:rsidR="000F5867" w:rsidRDefault="000F5867" w:rsidP="0058569B">
            <w:r>
              <w:t>Administrador</w:t>
            </w:r>
          </w:p>
        </w:tc>
      </w:tr>
      <w:tr w:rsidR="000F5867" w14:paraId="5DCD3EA3" w14:textId="77777777" w:rsidTr="0058569B">
        <w:tc>
          <w:tcPr>
            <w:tcW w:w="1668" w:type="dxa"/>
          </w:tcPr>
          <w:p w14:paraId="3E14A9BB" w14:textId="77777777" w:rsidR="000F5867" w:rsidRDefault="000F5867" w:rsidP="0058569B">
            <w:r>
              <w:t xml:space="preserve">Refacción </w:t>
            </w:r>
          </w:p>
        </w:tc>
        <w:tc>
          <w:tcPr>
            <w:tcW w:w="2409" w:type="dxa"/>
          </w:tcPr>
          <w:p w14:paraId="39C04ED0" w14:textId="77777777" w:rsidR="000F5867" w:rsidRDefault="000F5867" w:rsidP="0058569B">
            <w:r>
              <w:t>getRefaccion()</w:t>
            </w:r>
          </w:p>
          <w:p w14:paraId="219C6046" w14:textId="77777777" w:rsidR="000F5867" w:rsidRDefault="000F5867" w:rsidP="0058569B">
            <w:r>
              <w:t>setRefaccion()</w:t>
            </w:r>
          </w:p>
        </w:tc>
        <w:tc>
          <w:tcPr>
            <w:tcW w:w="4901" w:type="dxa"/>
          </w:tcPr>
          <w:p w14:paraId="072627B0" w14:textId="77777777" w:rsidR="000F5867" w:rsidRDefault="000F5867" w:rsidP="0058569B">
            <w:r>
              <w:t>Administrador</w:t>
            </w:r>
          </w:p>
        </w:tc>
      </w:tr>
      <w:tr w:rsidR="000F5867" w14:paraId="1D763DCE" w14:textId="77777777" w:rsidTr="0058569B">
        <w:tc>
          <w:tcPr>
            <w:tcW w:w="1668" w:type="dxa"/>
          </w:tcPr>
          <w:p w14:paraId="25E8D9CB" w14:textId="77777777" w:rsidR="000F5867" w:rsidRDefault="000F5867" w:rsidP="0058569B">
            <w:r>
              <w:t>Equipo</w:t>
            </w:r>
          </w:p>
        </w:tc>
        <w:tc>
          <w:tcPr>
            <w:tcW w:w="2409" w:type="dxa"/>
          </w:tcPr>
          <w:p w14:paraId="70F80DC5" w14:textId="77777777" w:rsidR="000F5867" w:rsidRDefault="000F5867" w:rsidP="0058569B">
            <w:r>
              <w:t>getEquipo()</w:t>
            </w:r>
          </w:p>
          <w:p w14:paraId="77353447" w14:textId="77777777" w:rsidR="000F5867" w:rsidRDefault="000F5867" w:rsidP="0058569B">
            <w:r>
              <w:t>setEquipo()</w:t>
            </w:r>
          </w:p>
        </w:tc>
        <w:tc>
          <w:tcPr>
            <w:tcW w:w="4901" w:type="dxa"/>
          </w:tcPr>
          <w:p w14:paraId="4F236F6B" w14:textId="77777777" w:rsidR="000F5867" w:rsidRDefault="000F5867" w:rsidP="0058569B">
            <w:r>
              <w:t>Administrador</w:t>
            </w:r>
          </w:p>
        </w:tc>
      </w:tr>
      <w:tr w:rsidR="000F5867" w14:paraId="2B0D3E23" w14:textId="77777777" w:rsidTr="0058569B">
        <w:tc>
          <w:tcPr>
            <w:tcW w:w="1668" w:type="dxa"/>
          </w:tcPr>
          <w:p w14:paraId="5C2DCAD2" w14:textId="77777777" w:rsidR="000F5867" w:rsidRDefault="000F5867" w:rsidP="0058569B">
            <w:r>
              <w:t xml:space="preserve">Baja </w:t>
            </w:r>
          </w:p>
        </w:tc>
        <w:tc>
          <w:tcPr>
            <w:tcW w:w="2409" w:type="dxa"/>
          </w:tcPr>
          <w:p w14:paraId="63CAC2F6" w14:textId="77777777" w:rsidR="000F5867" w:rsidRDefault="000F5867" w:rsidP="0058569B">
            <w:r>
              <w:t>BajaElemento()</w:t>
            </w:r>
          </w:p>
        </w:tc>
        <w:tc>
          <w:tcPr>
            <w:tcW w:w="4901" w:type="dxa"/>
          </w:tcPr>
          <w:p w14:paraId="74A64E0D" w14:textId="77777777" w:rsidR="000F5867" w:rsidRDefault="000F5867" w:rsidP="0058569B">
            <w:r>
              <w:t>Administrador</w:t>
            </w:r>
          </w:p>
        </w:tc>
      </w:tr>
      <w:tr w:rsidR="000F5867" w14:paraId="056A9922" w14:textId="77777777" w:rsidTr="0058569B">
        <w:tc>
          <w:tcPr>
            <w:tcW w:w="1668" w:type="dxa"/>
          </w:tcPr>
          <w:p w14:paraId="36159078" w14:textId="77777777" w:rsidR="000F5867" w:rsidRDefault="000F5867" w:rsidP="0058569B">
            <w:r>
              <w:t>respaldo</w:t>
            </w:r>
          </w:p>
        </w:tc>
        <w:tc>
          <w:tcPr>
            <w:tcW w:w="2409" w:type="dxa"/>
          </w:tcPr>
          <w:p w14:paraId="74541791" w14:textId="77777777" w:rsidR="000F5867" w:rsidRDefault="000F5867" w:rsidP="0058569B">
            <w:r>
              <w:t>getEstado()</w:t>
            </w:r>
          </w:p>
          <w:p w14:paraId="59191CEC" w14:textId="77777777" w:rsidR="000F5867" w:rsidRDefault="000F5867" w:rsidP="0058569B">
            <w:r>
              <w:t>setEstado()</w:t>
            </w:r>
          </w:p>
        </w:tc>
        <w:tc>
          <w:tcPr>
            <w:tcW w:w="4901" w:type="dxa"/>
          </w:tcPr>
          <w:p w14:paraId="33775E54" w14:textId="77777777" w:rsidR="000F5867" w:rsidRDefault="000F5867" w:rsidP="0058569B">
            <w:r>
              <w:t>Administrador</w:t>
            </w:r>
          </w:p>
        </w:tc>
      </w:tr>
    </w:tbl>
    <w:p w14:paraId="65814DF2" w14:textId="77777777" w:rsidR="00685619" w:rsidRDefault="00685619"/>
    <w:p w14:paraId="2C981747" w14:textId="77777777" w:rsidR="006B555A" w:rsidRDefault="006B555A">
      <w:r>
        <w:t>Diseño De Control De Flujo</w:t>
      </w:r>
    </w:p>
    <w:p w14:paraId="61C1DAE1" w14:textId="77777777" w:rsidR="000259F8" w:rsidRDefault="000259F8"/>
    <w:p w14:paraId="64F6CCA4" w14:textId="77777777" w:rsidR="000259F8" w:rsidRDefault="000259F8"/>
    <w:p w14:paraId="6B15A6C9" w14:textId="77777777" w:rsidR="00E51156" w:rsidRDefault="00E51156" w:rsidP="00E51156">
      <w:pPr>
        <w:jc w:val="both"/>
        <w:rPr>
          <w:rFonts w:ascii="Tahoma" w:hAnsi="Tahoma" w:cs="Tahoma"/>
          <w:color w:val="333333"/>
          <w:sz w:val="20"/>
          <w:szCs w:val="20"/>
          <w:shd w:val="clear" w:color="auto" w:fill="FFFFFF"/>
        </w:rPr>
      </w:pPr>
      <w:r>
        <w:rPr>
          <w:rFonts w:ascii="Tahoma" w:hAnsi="Tahoma" w:cs="Tahoma"/>
          <w:color w:val="333333"/>
          <w:sz w:val="20"/>
          <w:szCs w:val="20"/>
          <w:shd w:val="clear" w:color="auto" w:fill="FFFFFF"/>
        </w:rPr>
        <w:t>SGR trabaja con  el mecanismo de Event-Driven Control por las diferentes características de este modelo que se adaptan a las necesidades del sistema</w:t>
      </w:r>
      <w:r w:rsidR="00525A74">
        <w:rPr>
          <w:rFonts w:ascii="Tahoma" w:hAnsi="Tahoma" w:cs="Tahoma"/>
          <w:color w:val="333333"/>
          <w:sz w:val="20"/>
          <w:szCs w:val="20"/>
          <w:shd w:val="clear" w:color="auto" w:fill="FFFFFF"/>
        </w:rPr>
        <w:t>, en primer lugar es un modelo pa ambiente web además de tener una estructura centralizada lo cual es útil  para SGR debido a que el sistema es utilizado por un único usuario.</w:t>
      </w:r>
    </w:p>
    <w:p w14:paraId="38AC6CD9" w14:textId="77777777" w:rsidR="00537396" w:rsidRDefault="00537396"/>
    <w:p w14:paraId="49D8962D" w14:textId="77777777" w:rsidR="00537396" w:rsidRDefault="00537396">
      <w:r>
        <w:br w:type="page"/>
      </w:r>
    </w:p>
    <w:p w14:paraId="150611EB" w14:textId="77777777" w:rsidR="000259F8" w:rsidRPr="00537396" w:rsidRDefault="000259F8">
      <w:pPr>
        <w:rPr>
          <w:b/>
          <w:sz w:val="40"/>
        </w:rPr>
      </w:pPr>
    </w:p>
    <w:p w14:paraId="24EA287C" w14:textId="77777777" w:rsidR="00F8345D" w:rsidRPr="00537396" w:rsidRDefault="00F8345D" w:rsidP="000259F8">
      <w:pPr>
        <w:rPr>
          <w:b/>
          <w:sz w:val="40"/>
        </w:rPr>
      </w:pPr>
      <w:r w:rsidRPr="00537396">
        <w:rPr>
          <w:b/>
          <w:sz w:val="40"/>
        </w:rPr>
        <w:t>Practica2</w:t>
      </w:r>
    </w:p>
    <w:p w14:paraId="461FD4CB" w14:textId="77777777" w:rsidR="000259F8" w:rsidRDefault="000259F8" w:rsidP="000259F8">
      <w:r>
        <w:t xml:space="preserve">Identificación De Servicios </w:t>
      </w:r>
    </w:p>
    <w:p w14:paraId="4E334EFB" w14:textId="77777777" w:rsidR="000259F8" w:rsidRDefault="00AC2158">
      <w:r>
        <w:rPr>
          <w:noProof/>
          <w:lang w:val="es-ES" w:eastAsia="es-ES"/>
        </w:rPr>
        <w:drawing>
          <wp:inline distT="0" distB="0" distL="0" distR="0" wp14:anchorId="04F96D3D" wp14:editId="6FE0617F">
            <wp:extent cx="5629275" cy="2081413"/>
            <wp:effectExtent l="0" t="0" r="0" b="0"/>
            <wp:docPr id="9" name="Imagen 9" descr="C:\Users\ANIA\Desktop\siete\diseñoDe Sistemas\Servic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IA\Desktop\siete\diseñoDe Sistemas\Servicio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275" cy="2081413"/>
                    </a:xfrm>
                    <a:prstGeom prst="rect">
                      <a:avLst/>
                    </a:prstGeom>
                    <a:noFill/>
                    <a:ln>
                      <a:noFill/>
                    </a:ln>
                  </pic:spPr>
                </pic:pic>
              </a:graphicData>
            </a:graphic>
          </wp:inline>
        </w:drawing>
      </w:r>
    </w:p>
    <w:p w14:paraId="2169C7DB" w14:textId="77777777" w:rsidR="000259F8" w:rsidRDefault="000259F8"/>
    <w:p w14:paraId="7224D9C6" w14:textId="77777777" w:rsidR="000259F8" w:rsidRDefault="00A3583B" w:rsidP="00A3583B">
      <w:pPr>
        <w:pStyle w:val="Prrafodelista"/>
        <w:numPr>
          <w:ilvl w:val="0"/>
          <w:numId w:val="15"/>
        </w:numPr>
      </w:pPr>
      <w:r>
        <w:t>Reportes:</w:t>
      </w:r>
    </w:p>
    <w:p w14:paraId="0AC36A22" w14:textId="77777777" w:rsidR="00A3583B" w:rsidRDefault="00A3583B" w:rsidP="00A3583B">
      <w:pPr>
        <w:pStyle w:val="Prrafodelista"/>
        <w:numPr>
          <w:ilvl w:val="1"/>
          <w:numId w:val="15"/>
        </w:numPr>
      </w:pPr>
      <w:r>
        <w:t>Recuperar información : (Base De Datos)</w:t>
      </w:r>
    </w:p>
    <w:p w14:paraId="05CB4EBB" w14:textId="77777777" w:rsidR="00A3583B" w:rsidRDefault="00A3583B" w:rsidP="00A3583B">
      <w:pPr>
        <w:pStyle w:val="Prrafodelista"/>
        <w:numPr>
          <w:ilvl w:val="0"/>
          <w:numId w:val="15"/>
        </w:numPr>
      </w:pPr>
      <w:r>
        <w:t>Inventario:</w:t>
      </w:r>
    </w:p>
    <w:p w14:paraId="63980E22" w14:textId="77777777" w:rsidR="00A3583B" w:rsidRDefault="00AC2158" w:rsidP="00A3583B">
      <w:pPr>
        <w:pStyle w:val="Prrafodelista"/>
        <w:numPr>
          <w:ilvl w:val="1"/>
          <w:numId w:val="15"/>
        </w:numPr>
      </w:pPr>
      <w:r>
        <w:t>Ingresar información: Administrador ingresa los datos de pieza o equipo.</w:t>
      </w:r>
    </w:p>
    <w:p w14:paraId="5B632303" w14:textId="77777777" w:rsidR="00A3583B" w:rsidRDefault="00A3583B" w:rsidP="00A3583B">
      <w:pPr>
        <w:pStyle w:val="Prrafodelista"/>
        <w:numPr>
          <w:ilvl w:val="0"/>
          <w:numId w:val="15"/>
        </w:numPr>
      </w:pPr>
      <w:r>
        <w:t>Base De Datos:</w:t>
      </w:r>
    </w:p>
    <w:p w14:paraId="0543232E" w14:textId="77777777" w:rsidR="00A3583B" w:rsidRDefault="00A3583B" w:rsidP="00A3583B">
      <w:pPr>
        <w:pStyle w:val="Prrafodelista"/>
        <w:numPr>
          <w:ilvl w:val="1"/>
          <w:numId w:val="15"/>
        </w:numPr>
      </w:pPr>
      <w:r>
        <w:t>Recuperar información: obtiene la información almacenada en la base de datos.</w:t>
      </w:r>
    </w:p>
    <w:p w14:paraId="7BA93D33" w14:textId="77777777" w:rsidR="00A3583B" w:rsidRDefault="00A3583B" w:rsidP="00A3583B">
      <w:pPr>
        <w:pStyle w:val="Prrafodelista"/>
        <w:numPr>
          <w:ilvl w:val="1"/>
          <w:numId w:val="15"/>
        </w:numPr>
      </w:pPr>
      <w:r>
        <w:t>Cambiar Estado: (Acciones)</w:t>
      </w:r>
    </w:p>
    <w:p w14:paraId="269DD526" w14:textId="77777777" w:rsidR="00AC2158" w:rsidRDefault="00AC2158" w:rsidP="00A3583B">
      <w:pPr>
        <w:pStyle w:val="Prrafodelista"/>
        <w:numPr>
          <w:ilvl w:val="1"/>
          <w:numId w:val="15"/>
        </w:numPr>
      </w:pPr>
      <w:r>
        <w:t>Ingresar información:(Inventario)</w:t>
      </w:r>
    </w:p>
    <w:p w14:paraId="1006E3F5" w14:textId="77777777" w:rsidR="00A3583B" w:rsidRDefault="00A3583B" w:rsidP="00A3583B">
      <w:pPr>
        <w:pStyle w:val="Prrafodelista"/>
        <w:numPr>
          <w:ilvl w:val="0"/>
          <w:numId w:val="15"/>
        </w:numPr>
      </w:pPr>
      <w:r>
        <w:t xml:space="preserve">Acciones: </w:t>
      </w:r>
    </w:p>
    <w:p w14:paraId="7363D69D" w14:textId="77777777" w:rsidR="00A3583B" w:rsidRDefault="00A3583B" w:rsidP="00A3583B">
      <w:pPr>
        <w:pStyle w:val="Prrafodelista"/>
        <w:numPr>
          <w:ilvl w:val="1"/>
          <w:numId w:val="15"/>
        </w:numPr>
      </w:pPr>
      <w:r>
        <w:t xml:space="preserve">Cambiar Estado: </w:t>
      </w:r>
      <w:r w:rsidR="00D92D81">
        <w:t>Proporcionan el estado de la pieza o equipo.</w:t>
      </w:r>
    </w:p>
    <w:p w14:paraId="582D301B" w14:textId="77777777" w:rsidR="00A3583B" w:rsidRDefault="00A3583B" w:rsidP="00A3583B">
      <w:pPr>
        <w:pStyle w:val="Prrafodelista"/>
        <w:ind w:left="1440"/>
      </w:pPr>
    </w:p>
    <w:p w14:paraId="589B6B60" w14:textId="77777777" w:rsidR="00A3583B" w:rsidRDefault="00A3583B" w:rsidP="00A3583B">
      <w:pPr>
        <w:pStyle w:val="Prrafodelista"/>
        <w:ind w:left="0"/>
      </w:pPr>
      <w:r>
        <w:t xml:space="preserve"> </w:t>
      </w:r>
    </w:p>
    <w:p w14:paraId="5D732D78" w14:textId="77777777" w:rsidR="000259F8" w:rsidRDefault="000259F8"/>
    <w:p w14:paraId="26A44E81" w14:textId="77777777" w:rsidR="000259F8" w:rsidRDefault="000259F8"/>
    <w:p w14:paraId="086472A6" w14:textId="77777777" w:rsidR="0022042F" w:rsidRDefault="0022042F" w:rsidP="0022042F">
      <w:pPr>
        <w:rPr>
          <w:ins w:id="1" w:author="Imac" w:date="2013-11-07T15:21:00Z"/>
        </w:rPr>
      </w:pPr>
      <w:ins w:id="2" w:author="Imac" w:date="2013-11-07T15:21:00Z">
        <w:r>
          <w:t>La cantidad de servicios identificados debe ser mayor.</w:t>
        </w:r>
        <w:r>
          <w:t xml:space="preserve">  Sin embargo, es una versión bastante aceptable.</w:t>
        </w:r>
        <w:bookmarkStart w:id="3" w:name="_GoBack"/>
        <w:bookmarkEnd w:id="3"/>
      </w:ins>
    </w:p>
    <w:p w14:paraId="108EFE3C" w14:textId="77777777" w:rsidR="000259F8" w:rsidRDefault="000259F8"/>
    <w:p w14:paraId="58BBF28D" w14:textId="77777777" w:rsidR="00537396" w:rsidRDefault="00537396"/>
    <w:p w14:paraId="3D54F240" w14:textId="77777777" w:rsidR="00537396" w:rsidRDefault="00537396"/>
    <w:p w14:paraId="7EDE51B8" w14:textId="77777777" w:rsidR="000259F8" w:rsidRDefault="000259F8"/>
    <w:p w14:paraId="31F20332" w14:textId="77777777" w:rsidR="000259F8" w:rsidRDefault="000259F8"/>
    <w:p w14:paraId="2C7158AD" w14:textId="77777777" w:rsidR="006B555A" w:rsidRDefault="00AC2158">
      <w:r>
        <w:rPr>
          <w:noProof/>
          <w:lang w:val="es-ES" w:eastAsia="es-ES"/>
        </w:rPr>
        <w:drawing>
          <wp:anchor distT="0" distB="0" distL="114300" distR="114300" simplePos="0" relativeHeight="251660288" behindDoc="0" locked="0" layoutInCell="1" allowOverlap="1" wp14:anchorId="0E094904" wp14:editId="1542C5F1">
            <wp:simplePos x="0" y="0"/>
            <wp:positionH relativeFrom="column">
              <wp:posOffset>1014730</wp:posOffset>
            </wp:positionH>
            <wp:positionV relativeFrom="paragraph">
              <wp:posOffset>311785</wp:posOffset>
            </wp:positionV>
            <wp:extent cx="4086225" cy="1884045"/>
            <wp:effectExtent l="0" t="0" r="9525" b="1905"/>
            <wp:wrapNone/>
            <wp:docPr id="3" name="Imagen 3" descr="C:\Users\ANIA\Desktop\siete\diseñoDe Sistemas\Invent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A\Desktop\siete\diseñoDe Sistemas\Inventari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6225" cy="1884045"/>
                    </a:xfrm>
                    <a:prstGeom prst="rect">
                      <a:avLst/>
                    </a:prstGeom>
                    <a:noFill/>
                    <a:ln>
                      <a:noFill/>
                    </a:ln>
                  </pic:spPr>
                </pic:pic>
              </a:graphicData>
            </a:graphic>
            <wp14:sizeRelH relativeFrom="page">
              <wp14:pctWidth>0</wp14:pctWidth>
            </wp14:sizeRelH>
            <wp14:sizeRelV relativeFrom="page">
              <wp14:pctHeight>0</wp14:pctHeight>
            </wp14:sizeRelV>
          </wp:anchor>
        </w:drawing>
      </w:r>
      <w:r w:rsidR="006B555A">
        <w:t>Identificación</w:t>
      </w:r>
      <w:r w:rsidR="008817BA">
        <w:t xml:space="preserve"> D</w:t>
      </w:r>
      <w:r w:rsidR="002209ED">
        <w:t>e Fr</w:t>
      </w:r>
      <w:r w:rsidR="008817BA">
        <w:t>onteras</w:t>
      </w:r>
    </w:p>
    <w:p w14:paraId="1363B194" w14:textId="77777777" w:rsidR="00F55F55" w:rsidRDefault="00F55F55"/>
    <w:p w14:paraId="72A02E3D" w14:textId="77777777" w:rsidR="00F55F55" w:rsidRDefault="00F55F55"/>
    <w:p w14:paraId="061AD233" w14:textId="77777777" w:rsidR="00F55F55" w:rsidRDefault="00F55F55"/>
    <w:p w14:paraId="4DFEA1B4" w14:textId="77777777" w:rsidR="00F55F55" w:rsidRDefault="00F55F55"/>
    <w:p w14:paraId="3C8E528E" w14:textId="77777777" w:rsidR="00F55F55" w:rsidRDefault="00F55F55"/>
    <w:p w14:paraId="3B01D519" w14:textId="77777777" w:rsidR="00F55F55" w:rsidRDefault="00F55F55"/>
    <w:p w14:paraId="5058ECCF" w14:textId="77777777" w:rsidR="00F55F55" w:rsidRDefault="00F55F55"/>
    <w:tbl>
      <w:tblPr>
        <w:tblpPr w:leftFromText="141" w:rightFromText="141" w:vertAnchor="text" w:horzAnchor="margin" w:tblpY="-201"/>
        <w:tblW w:w="0" w:type="auto"/>
        <w:tblBorders>
          <w:insideH w:val="single" w:sz="4" w:space="0" w:color="FFFFFF"/>
        </w:tblBorders>
        <w:tblLook w:val="04A0" w:firstRow="1" w:lastRow="0" w:firstColumn="1" w:lastColumn="0" w:noHBand="0" w:noVBand="1"/>
      </w:tblPr>
      <w:tblGrid>
        <w:gridCol w:w="4438"/>
        <w:gridCol w:w="4616"/>
      </w:tblGrid>
      <w:tr w:rsidR="00A77860" w:rsidRPr="00AE6606" w14:paraId="3783A9E0" w14:textId="77777777" w:rsidTr="009672A0">
        <w:tc>
          <w:tcPr>
            <w:tcW w:w="4438" w:type="dxa"/>
            <w:shd w:val="clear" w:color="auto" w:fill="B8CCE4"/>
          </w:tcPr>
          <w:p w14:paraId="7E819B09" w14:textId="77777777" w:rsidR="00A77860" w:rsidRPr="00AE6606" w:rsidRDefault="00A77860" w:rsidP="009672A0">
            <w:pPr>
              <w:autoSpaceDE w:val="0"/>
              <w:autoSpaceDN w:val="0"/>
              <w:adjustRightInd w:val="0"/>
              <w:spacing w:after="0"/>
              <w:rPr>
                <w:rFonts w:ascii="Times New Roman" w:hAnsi="Times New Roman"/>
                <w:b/>
                <w:bCs/>
                <w:sz w:val="24"/>
                <w:szCs w:val="24"/>
              </w:rPr>
            </w:pPr>
            <w:r w:rsidRPr="00AE6606">
              <w:rPr>
                <w:rFonts w:ascii="Times New Roman" w:hAnsi="Times New Roman"/>
                <w:b/>
                <w:bCs/>
                <w:sz w:val="24"/>
                <w:szCs w:val="24"/>
              </w:rPr>
              <w:t>Nombre del caso de uso:</w:t>
            </w:r>
          </w:p>
        </w:tc>
        <w:tc>
          <w:tcPr>
            <w:tcW w:w="4616" w:type="dxa"/>
            <w:shd w:val="clear" w:color="auto" w:fill="B8CCE4"/>
          </w:tcPr>
          <w:p w14:paraId="4D25A04E" w14:textId="77777777" w:rsidR="00A77860" w:rsidRPr="00AE6606" w:rsidRDefault="00A77860" w:rsidP="009672A0">
            <w:pPr>
              <w:rPr>
                <w:rFonts w:ascii="Times New Roman" w:hAnsi="Times New Roman"/>
                <w:b/>
                <w:bCs/>
                <w:sz w:val="24"/>
                <w:szCs w:val="24"/>
              </w:rPr>
            </w:pPr>
            <w:r>
              <w:rPr>
                <w:rFonts w:ascii="Times New Roman" w:hAnsi="Times New Roman"/>
                <w:b/>
                <w:bCs/>
                <w:sz w:val="24"/>
                <w:szCs w:val="24"/>
              </w:rPr>
              <w:t>Registrar Refacción/Equipo</w:t>
            </w:r>
          </w:p>
        </w:tc>
      </w:tr>
      <w:tr w:rsidR="00A77860" w:rsidRPr="00AE6606" w14:paraId="1A9875AC" w14:textId="77777777" w:rsidTr="009672A0">
        <w:tc>
          <w:tcPr>
            <w:tcW w:w="4438" w:type="dxa"/>
            <w:shd w:val="clear" w:color="auto" w:fill="365F91"/>
          </w:tcPr>
          <w:p w14:paraId="5118D289" w14:textId="77777777" w:rsidR="00A77860" w:rsidRPr="00AE6606" w:rsidRDefault="00A77860" w:rsidP="009672A0">
            <w:pPr>
              <w:autoSpaceDE w:val="0"/>
              <w:autoSpaceDN w:val="0"/>
              <w:adjustRightInd w:val="0"/>
              <w:spacing w:after="0"/>
              <w:rPr>
                <w:rFonts w:ascii="Times New Roman" w:hAnsi="Times New Roman"/>
                <w:sz w:val="24"/>
                <w:szCs w:val="24"/>
              </w:rPr>
            </w:pPr>
            <w:r w:rsidRPr="00AE6606">
              <w:rPr>
                <w:rFonts w:ascii="Times New Roman" w:hAnsi="Times New Roman"/>
                <w:sz w:val="24"/>
                <w:szCs w:val="24"/>
              </w:rPr>
              <w:t>Actores participantes:</w:t>
            </w:r>
          </w:p>
        </w:tc>
        <w:tc>
          <w:tcPr>
            <w:tcW w:w="4616" w:type="dxa"/>
            <w:shd w:val="clear" w:color="auto" w:fill="A7BFDE"/>
          </w:tcPr>
          <w:p w14:paraId="4051BBA5" w14:textId="77777777" w:rsidR="00A77860" w:rsidRPr="00323527" w:rsidRDefault="00A77860" w:rsidP="009672A0">
            <w:pPr>
              <w:pStyle w:val="Standard"/>
              <w:ind w:left="928"/>
              <w:textAlignment w:val="baseline"/>
            </w:pPr>
            <w:r>
              <w:t>Administrador</w:t>
            </w:r>
          </w:p>
        </w:tc>
      </w:tr>
      <w:tr w:rsidR="00A77860" w:rsidRPr="00AE6606" w14:paraId="44A7BBE3" w14:textId="77777777" w:rsidTr="009672A0">
        <w:tc>
          <w:tcPr>
            <w:tcW w:w="4438" w:type="dxa"/>
            <w:shd w:val="clear" w:color="auto" w:fill="365F91"/>
          </w:tcPr>
          <w:p w14:paraId="65E6FAF5" w14:textId="77777777" w:rsidR="00A77860" w:rsidRPr="00AE6606" w:rsidRDefault="00A77860" w:rsidP="009672A0">
            <w:pPr>
              <w:autoSpaceDE w:val="0"/>
              <w:autoSpaceDN w:val="0"/>
              <w:adjustRightInd w:val="0"/>
              <w:spacing w:after="0"/>
              <w:rPr>
                <w:rFonts w:ascii="Times New Roman" w:hAnsi="Times New Roman"/>
                <w:sz w:val="24"/>
                <w:szCs w:val="24"/>
              </w:rPr>
            </w:pPr>
          </w:p>
          <w:p w14:paraId="69368109" w14:textId="77777777" w:rsidR="00A77860" w:rsidRPr="00AE6606" w:rsidRDefault="00A77860" w:rsidP="009672A0">
            <w:pPr>
              <w:autoSpaceDE w:val="0"/>
              <w:autoSpaceDN w:val="0"/>
              <w:adjustRightInd w:val="0"/>
              <w:spacing w:after="0"/>
              <w:rPr>
                <w:rFonts w:ascii="Times New Roman" w:hAnsi="Times New Roman"/>
                <w:sz w:val="24"/>
                <w:szCs w:val="24"/>
              </w:rPr>
            </w:pPr>
          </w:p>
          <w:p w14:paraId="6B013605" w14:textId="77777777" w:rsidR="00A77860" w:rsidRPr="00AE6606" w:rsidRDefault="00A77860" w:rsidP="009672A0">
            <w:pPr>
              <w:autoSpaceDE w:val="0"/>
              <w:autoSpaceDN w:val="0"/>
              <w:adjustRightInd w:val="0"/>
              <w:spacing w:after="0"/>
              <w:rPr>
                <w:rFonts w:ascii="Times New Roman" w:hAnsi="Times New Roman"/>
                <w:sz w:val="24"/>
                <w:szCs w:val="24"/>
              </w:rPr>
            </w:pPr>
          </w:p>
          <w:p w14:paraId="28825268" w14:textId="77777777" w:rsidR="00A77860" w:rsidRPr="00AE6606" w:rsidRDefault="00A77860" w:rsidP="009672A0">
            <w:pPr>
              <w:autoSpaceDE w:val="0"/>
              <w:autoSpaceDN w:val="0"/>
              <w:adjustRightInd w:val="0"/>
              <w:spacing w:after="0"/>
              <w:rPr>
                <w:rFonts w:ascii="Times New Roman" w:hAnsi="Times New Roman"/>
                <w:sz w:val="24"/>
                <w:szCs w:val="24"/>
              </w:rPr>
            </w:pPr>
            <w:r w:rsidRPr="00AE6606">
              <w:rPr>
                <w:rFonts w:ascii="Times New Roman" w:hAnsi="Times New Roman"/>
                <w:sz w:val="24"/>
                <w:szCs w:val="24"/>
              </w:rPr>
              <w:t>Flujo de eventos:</w:t>
            </w:r>
          </w:p>
        </w:tc>
        <w:tc>
          <w:tcPr>
            <w:tcW w:w="4616" w:type="dxa"/>
            <w:shd w:val="clear" w:color="auto" w:fill="DBE5F1"/>
          </w:tcPr>
          <w:p w14:paraId="2AA02B89" w14:textId="77777777" w:rsidR="00A77860" w:rsidRDefault="00A77860" w:rsidP="009672A0">
            <w:pPr>
              <w:pStyle w:val="Standard"/>
              <w:ind w:left="2520"/>
              <w:jc w:val="both"/>
              <w:textAlignment w:val="baseline"/>
            </w:pPr>
          </w:p>
          <w:p w14:paraId="5DB2F2BF" w14:textId="77777777" w:rsidR="00A77860" w:rsidRDefault="00A77860" w:rsidP="00A77860">
            <w:pPr>
              <w:pStyle w:val="Standard"/>
              <w:numPr>
                <w:ilvl w:val="0"/>
                <w:numId w:val="5"/>
              </w:numPr>
              <w:jc w:val="both"/>
              <w:textAlignment w:val="baseline"/>
            </w:pPr>
            <w:r>
              <w:t xml:space="preserve"> Administrador  selecciona la pestaña de nuevo en el menú principal de SGR.</w:t>
            </w:r>
          </w:p>
          <w:p w14:paraId="35176A45" w14:textId="77777777" w:rsidR="00A77860" w:rsidRDefault="00A77860" w:rsidP="00A77860">
            <w:pPr>
              <w:pStyle w:val="Standard"/>
              <w:numPr>
                <w:ilvl w:val="0"/>
                <w:numId w:val="5"/>
              </w:numPr>
              <w:jc w:val="both"/>
              <w:textAlignment w:val="baseline"/>
            </w:pPr>
            <w:r>
              <w:t>SGR muestra formulario de nuevo con los campos (Descripción, folio de recibo, número de serie, marca, modelo, definir si en Refacción y/o equipo).</w:t>
            </w:r>
          </w:p>
          <w:p w14:paraId="5E54AD96" w14:textId="77777777" w:rsidR="00A77860" w:rsidRDefault="00A77860" w:rsidP="00A77860">
            <w:pPr>
              <w:pStyle w:val="Standard"/>
              <w:numPr>
                <w:ilvl w:val="0"/>
                <w:numId w:val="5"/>
              </w:numPr>
              <w:jc w:val="both"/>
              <w:textAlignment w:val="baseline"/>
            </w:pPr>
            <w:r>
              <w:t xml:space="preserve"> Administrador llena el formulario y envía la información a SGR.</w:t>
            </w:r>
          </w:p>
          <w:p w14:paraId="71942922" w14:textId="77777777" w:rsidR="00A77860" w:rsidRDefault="00A77860" w:rsidP="00A77860">
            <w:pPr>
              <w:pStyle w:val="Standard"/>
              <w:numPr>
                <w:ilvl w:val="0"/>
                <w:numId w:val="5"/>
              </w:numPr>
              <w:jc w:val="both"/>
              <w:textAlignment w:val="baseline"/>
            </w:pPr>
            <w:r>
              <w:t>SGR valida los datos y almacena la información.</w:t>
            </w:r>
          </w:p>
          <w:p w14:paraId="5BFAEECB" w14:textId="77777777" w:rsidR="00A77860" w:rsidRPr="00323527" w:rsidRDefault="00A77860" w:rsidP="00A77860">
            <w:pPr>
              <w:pStyle w:val="Standard"/>
              <w:numPr>
                <w:ilvl w:val="0"/>
                <w:numId w:val="5"/>
              </w:numPr>
              <w:jc w:val="both"/>
              <w:textAlignment w:val="baseline"/>
            </w:pPr>
            <w:r>
              <w:t>SGR notifica a administrador el registro exitoso o correcto.</w:t>
            </w:r>
          </w:p>
        </w:tc>
      </w:tr>
      <w:tr w:rsidR="00A77860" w:rsidRPr="00AE6606" w14:paraId="69D4566A" w14:textId="77777777" w:rsidTr="009672A0">
        <w:tc>
          <w:tcPr>
            <w:tcW w:w="4438" w:type="dxa"/>
            <w:shd w:val="clear" w:color="auto" w:fill="365F91"/>
          </w:tcPr>
          <w:p w14:paraId="71DFBAA5" w14:textId="77777777" w:rsidR="00A77860" w:rsidRPr="00AE6606" w:rsidRDefault="00A77860" w:rsidP="009672A0">
            <w:pPr>
              <w:autoSpaceDE w:val="0"/>
              <w:autoSpaceDN w:val="0"/>
              <w:adjustRightInd w:val="0"/>
              <w:spacing w:after="0"/>
              <w:rPr>
                <w:rFonts w:ascii="Times New Roman" w:hAnsi="Times New Roman"/>
                <w:sz w:val="24"/>
                <w:szCs w:val="24"/>
              </w:rPr>
            </w:pPr>
            <w:r>
              <w:rPr>
                <w:rFonts w:ascii="Times New Roman" w:hAnsi="Times New Roman"/>
                <w:sz w:val="24"/>
                <w:szCs w:val="24"/>
              </w:rPr>
              <w:t>Condiciones iniciales</w:t>
            </w:r>
            <w:r w:rsidRPr="00AE6606">
              <w:rPr>
                <w:rFonts w:ascii="Times New Roman" w:hAnsi="Times New Roman"/>
                <w:sz w:val="24"/>
                <w:szCs w:val="24"/>
              </w:rPr>
              <w:t>:</w:t>
            </w:r>
          </w:p>
        </w:tc>
        <w:tc>
          <w:tcPr>
            <w:tcW w:w="4616" w:type="dxa"/>
            <w:shd w:val="clear" w:color="auto" w:fill="A7BFDE"/>
          </w:tcPr>
          <w:p w14:paraId="2F083B36" w14:textId="77777777" w:rsidR="00A77860" w:rsidRPr="00AE6606" w:rsidRDefault="00A77860" w:rsidP="007B12A2">
            <w:pPr>
              <w:numPr>
                <w:ilvl w:val="1"/>
                <w:numId w:val="4"/>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Administrador debe  </w:t>
            </w:r>
            <w:r w:rsidR="007B12A2">
              <w:rPr>
                <w:rFonts w:ascii="Times New Roman" w:hAnsi="Times New Roman"/>
                <w:sz w:val="24"/>
                <w:szCs w:val="24"/>
              </w:rPr>
              <w:t xml:space="preserve">ingresar </w:t>
            </w:r>
            <w:r w:rsidR="00927BB2">
              <w:rPr>
                <w:rFonts w:ascii="Times New Roman" w:hAnsi="Times New Roman"/>
                <w:sz w:val="24"/>
                <w:szCs w:val="24"/>
              </w:rPr>
              <w:t>información.</w:t>
            </w:r>
          </w:p>
        </w:tc>
      </w:tr>
      <w:tr w:rsidR="00A77860" w:rsidRPr="00AE6606" w14:paraId="152B8AB8" w14:textId="77777777" w:rsidTr="009672A0">
        <w:tc>
          <w:tcPr>
            <w:tcW w:w="4438" w:type="dxa"/>
            <w:shd w:val="clear" w:color="auto" w:fill="365F91"/>
          </w:tcPr>
          <w:p w14:paraId="12040B82" w14:textId="77777777" w:rsidR="00A77860" w:rsidRPr="00AE6606" w:rsidRDefault="00A77860" w:rsidP="009672A0">
            <w:pPr>
              <w:autoSpaceDE w:val="0"/>
              <w:autoSpaceDN w:val="0"/>
              <w:adjustRightInd w:val="0"/>
              <w:spacing w:after="0"/>
              <w:rPr>
                <w:rFonts w:ascii="Times New Roman" w:hAnsi="Times New Roman"/>
                <w:sz w:val="24"/>
                <w:szCs w:val="24"/>
              </w:rPr>
            </w:pPr>
            <w:r w:rsidRPr="00AE6606">
              <w:rPr>
                <w:rFonts w:ascii="Times New Roman" w:hAnsi="Times New Roman"/>
                <w:sz w:val="24"/>
                <w:szCs w:val="24"/>
              </w:rPr>
              <w:t>Condición de salida:</w:t>
            </w:r>
          </w:p>
        </w:tc>
        <w:tc>
          <w:tcPr>
            <w:tcW w:w="4616" w:type="dxa"/>
            <w:shd w:val="clear" w:color="auto" w:fill="DBE5F1"/>
          </w:tcPr>
          <w:p w14:paraId="403A3C63" w14:textId="77777777" w:rsidR="00A77860" w:rsidRPr="00AE6606" w:rsidRDefault="00927BB2" w:rsidP="009672A0">
            <w:pPr>
              <w:autoSpaceDE w:val="0"/>
              <w:autoSpaceDN w:val="0"/>
              <w:adjustRightInd w:val="0"/>
              <w:spacing w:after="0"/>
              <w:ind w:left="720"/>
              <w:rPr>
                <w:rFonts w:ascii="Times New Roman" w:hAnsi="Times New Roman"/>
                <w:sz w:val="24"/>
                <w:szCs w:val="24"/>
              </w:rPr>
            </w:pPr>
            <w:r>
              <w:rPr>
                <w:rFonts w:ascii="Times New Roman" w:hAnsi="Times New Roman"/>
                <w:sz w:val="24"/>
                <w:szCs w:val="24"/>
              </w:rPr>
              <w:t>Ingresar Informacion</w:t>
            </w:r>
          </w:p>
        </w:tc>
      </w:tr>
      <w:tr w:rsidR="00A77860" w:rsidRPr="00AE6606" w14:paraId="7BDBEEF9" w14:textId="77777777" w:rsidTr="009672A0">
        <w:tc>
          <w:tcPr>
            <w:tcW w:w="4438" w:type="dxa"/>
            <w:shd w:val="clear" w:color="auto" w:fill="365F91"/>
          </w:tcPr>
          <w:p w14:paraId="427565C6" w14:textId="77777777" w:rsidR="00A77860" w:rsidRPr="00AE6606" w:rsidRDefault="00A77860" w:rsidP="009672A0">
            <w:pPr>
              <w:autoSpaceDE w:val="0"/>
              <w:autoSpaceDN w:val="0"/>
              <w:adjustRightInd w:val="0"/>
              <w:spacing w:after="0"/>
              <w:rPr>
                <w:rFonts w:ascii="Times New Roman" w:hAnsi="Times New Roman"/>
                <w:sz w:val="24"/>
                <w:szCs w:val="24"/>
              </w:rPr>
            </w:pPr>
            <w:r w:rsidRPr="00AE6606">
              <w:rPr>
                <w:rFonts w:ascii="Times New Roman" w:hAnsi="Times New Roman"/>
                <w:sz w:val="24"/>
                <w:szCs w:val="24"/>
              </w:rPr>
              <w:t>Requerimientos de calidad:</w:t>
            </w:r>
          </w:p>
        </w:tc>
        <w:tc>
          <w:tcPr>
            <w:tcW w:w="4616" w:type="dxa"/>
            <w:shd w:val="clear" w:color="auto" w:fill="A7BFDE"/>
          </w:tcPr>
          <w:p w14:paraId="2CCE27DC" w14:textId="77777777" w:rsidR="00A77860" w:rsidRPr="00FF37D2" w:rsidRDefault="00A77860" w:rsidP="00A77860">
            <w:pPr>
              <w:pStyle w:val="Prrafodelista"/>
              <w:numPr>
                <w:ilvl w:val="1"/>
                <w:numId w:val="6"/>
              </w:numPr>
              <w:autoSpaceDE w:val="0"/>
              <w:autoSpaceDN w:val="0"/>
              <w:adjustRightInd w:val="0"/>
              <w:spacing w:before="0" w:after="0"/>
              <w:jc w:val="left"/>
              <w:rPr>
                <w:rFonts w:ascii="Times New Roman" w:hAnsi="Times New Roman"/>
                <w:sz w:val="24"/>
                <w:szCs w:val="24"/>
              </w:rPr>
            </w:pPr>
            <w:r>
              <w:rPr>
                <w:rFonts w:ascii="Times New Roman" w:hAnsi="Times New Roman"/>
                <w:sz w:val="24"/>
                <w:szCs w:val="24"/>
              </w:rPr>
              <w:t>SGR obtiene la fecha automáticamente del equipo.</w:t>
            </w:r>
          </w:p>
        </w:tc>
      </w:tr>
    </w:tbl>
    <w:p w14:paraId="3F6BAE4F" w14:textId="77777777" w:rsidR="00F55F55" w:rsidRDefault="00F55F55"/>
    <w:p w14:paraId="210ADD40" w14:textId="77777777" w:rsidR="00F55F55" w:rsidRDefault="00F55F55"/>
    <w:p w14:paraId="38D69DD8" w14:textId="77777777" w:rsidR="006A1235" w:rsidRDefault="006A1235"/>
    <w:p w14:paraId="1C7226C9" w14:textId="77777777" w:rsidR="00E53344" w:rsidRDefault="00E53344"/>
    <w:p w14:paraId="6246B327" w14:textId="77777777" w:rsidR="00E53344" w:rsidRPr="00E53344" w:rsidRDefault="000F5867" w:rsidP="00E53344">
      <w:r>
        <w:rPr>
          <w:noProof/>
          <w:lang w:val="es-ES" w:eastAsia="es-ES"/>
        </w:rPr>
        <w:drawing>
          <wp:anchor distT="0" distB="0" distL="114300" distR="114300" simplePos="0" relativeHeight="251661312" behindDoc="0" locked="0" layoutInCell="1" allowOverlap="1" wp14:anchorId="3DB07DD3" wp14:editId="36D7E83C">
            <wp:simplePos x="0" y="0"/>
            <wp:positionH relativeFrom="column">
              <wp:posOffset>253365</wp:posOffset>
            </wp:positionH>
            <wp:positionV relativeFrom="paragraph">
              <wp:posOffset>-553085</wp:posOffset>
            </wp:positionV>
            <wp:extent cx="4848225" cy="2124075"/>
            <wp:effectExtent l="0" t="0" r="9525" b="9525"/>
            <wp:wrapNone/>
            <wp:docPr id="5" name="Imagen 5" descr="C:\Users\ANIA\Desktop\siete\diseñoDe Sistemas\Acci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IA\Desktop\siete\diseñoDe Sistemas\Accion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8225" cy="2124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53B99B" w14:textId="77777777" w:rsidR="00E53344" w:rsidRPr="00E53344" w:rsidRDefault="00E53344" w:rsidP="00E53344"/>
    <w:p w14:paraId="2004525E" w14:textId="77777777" w:rsidR="00E53344" w:rsidRPr="00E53344" w:rsidRDefault="00E53344" w:rsidP="00E53344"/>
    <w:p w14:paraId="60D89891" w14:textId="77777777" w:rsidR="00E53344" w:rsidRPr="00E53344" w:rsidRDefault="00E53344" w:rsidP="00E53344"/>
    <w:p w14:paraId="7061EA42" w14:textId="77777777" w:rsidR="00E53344" w:rsidRPr="00E53344" w:rsidRDefault="00E53344" w:rsidP="00E53344"/>
    <w:p w14:paraId="7764E248" w14:textId="77777777" w:rsidR="00E53344" w:rsidRDefault="00E53344" w:rsidP="00E53344"/>
    <w:tbl>
      <w:tblPr>
        <w:tblpPr w:leftFromText="141" w:rightFromText="141" w:vertAnchor="text" w:horzAnchor="margin" w:tblpY="-201"/>
        <w:tblW w:w="0" w:type="auto"/>
        <w:tblBorders>
          <w:insideH w:val="single" w:sz="4" w:space="0" w:color="FFFFFF"/>
        </w:tblBorders>
        <w:tblLook w:val="04A0" w:firstRow="1" w:lastRow="0" w:firstColumn="1" w:lastColumn="0" w:noHBand="0" w:noVBand="1"/>
      </w:tblPr>
      <w:tblGrid>
        <w:gridCol w:w="4438"/>
        <w:gridCol w:w="4616"/>
      </w:tblGrid>
      <w:tr w:rsidR="00E53344" w:rsidRPr="00AE6606" w14:paraId="21ACA9CB" w14:textId="77777777" w:rsidTr="009672A0">
        <w:tc>
          <w:tcPr>
            <w:tcW w:w="4438" w:type="dxa"/>
            <w:shd w:val="clear" w:color="auto" w:fill="B8CCE4"/>
          </w:tcPr>
          <w:p w14:paraId="7449CB2E" w14:textId="77777777" w:rsidR="00E53344" w:rsidRPr="00AE6606" w:rsidRDefault="00E53344" w:rsidP="009672A0">
            <w:pPr>
              <w:autoSpaceDE w:val="0"/>
              <w:autoSpaceDN w:val="0"/>
              <w:adjustRightInd w:val="0"/>
              <w:spacing w:after="0"/>
              <w:rPr>
                <w:rFonts w:ascii="Times New Roman" w:hAnsi="Times New Roman"/>
                <w:b/>
                <w:bCs/>
                <w:sz w:val="24"/>
                <w:szCs w:val="24"/>
              </w:rPr>
            </w:pPr>
            <w:r w:rsidRPr="00AE6606">
              <w:rPr>
                <w:rFonts w:ascii="Times New Roman" w:hAnsi="Times New Roman"/>
                <w:b/>
                <w:bCs/>
                <w:sz w:val="24"/>
                <w:szCs w:val="24"/>
              </w:rPr>
              <w:t>Nombre del caso de uso:</w:t>
            </w:r>
          </w:p>
        </w:tc>
        <w:tc>
          <w:tcPr>
            <w:tcW w:w="4616" w:type="dxa"/>
            <w:shd w:val="clear" w:color="auto" w:fill="B8CCE4"/>
          </w:tcPr>
          <w:p w14:paraId="4E049A9F" w14:textId="77777777" w:rsidR="00E53344" w:rsidRPr="00AE6606" w:rsidRDefault="00E53344" w:rsidP="009672A0">
            <w:pPr>
              <w:rPr>
                <w:rFonts w:ascii="Times New Roman" w:hAnsi="Times New Roman"/>
                <w:b/>
                <w:bCs/>
                <w:sz w:val="24"/>
                <w:szCs w:val="24"/>
              </w:rPr>
            </w:pPr>
            <w:r>
              <w:rPr>
                <w:rFonts w:ascii="Times New Roman" w:hAnsi="Times New Roman"/>
                <w:b/>
                <w:bCs/>
                <w:sz w:val="24"/>
                <w:szCs w:val="24"/>
              </w:rPr>
              <w:t>Ocupar Refacción</w:t>
            </w:r>
          </w:p>
        </w:tc>
      </w:tr>
      <w:tr w:rsidR="00E53344" w:rsidRPr="00AE6606" w14:paraId="5FB54542" w14:textId="77777777" w:rsidTr="009672A0">
        <w:tc>
          <w:tcPr>
            <w:tcW w:w="4438" w:type="dxa"/>
            <w:shd w:val="clear" w:color="auto" w:fill="365F91"/>
          </w:tcPr>
          <w:p w14:paraId="77FA9707" w14:textId="77777777" w:rsidR="00E53344" w:rsidRPr="00AE6606" w:rsidRDefault="00E53344" w:rsidP="009672A0">
            <w:pPr>
              <w:autoSpaceDE w:val="0"/>
              <w:autoSpaceDN w:val="0"/>
              <w:adjustRightInd w:val="0"/>
              <w:spacing w:after="0"/>
              <w:rPr>
                <w:rFonts w:ascii="Times New Roman" w:hAnsi="Times New Roman"/>
                <w:sz w:val="24"/>
                <w:szCs w:val="24"/>
              </w:rPr>
            </w:pPr>
            <w:r w:rsidRPr="00AE6606">
              <w:rPr>
                <w:rFonts w:ascii="Times New Roman" w:hAnsi="Times New Roman"/>
                <w:sz w:val="24"/>
                <w:szCs w:val="24"/>
              </w:rPr>
              <w:t>Actores participantes:</w:t>
            </w:r>
          </w:p>
        </w:tc>
        <w:tc>
          <w:tcPr>
            <w:tcW w:w="4616" w:type="dxa"/>
            <w:shd w:val="clear" w:color="auto" w:fill="A7BFDE"/>
          </w:tcPr>
          <w:p w14:paraId="6380CFEB" w14:textId="77777777" w:rsidR="00E53344" w:rsidRPr="00323527" w:rsidRDefault="00E53344" w:rsidP="009672A0">
            <w:pPr>
              <w:pStyle w:val="Standard"/>
              <w:ind w:left="928"/>
              <w:textAlignment w:val="baseline"/>
            </w:pPr>
            <w:r>
              <w:t>Administrador</w:t>
            </w:r>
          </w:p>
        </w:tc>
      </w:tr>
      <w:tr w:rsidR="00E53344" w:rsidRPr="00AE6606" w14:paraId="063A0D25" w14:textId="77777777" w:rsidTr="009672A0">
        <w:tc>
          <w:tcPr>
            <w:tcW w:w="4438" w:type="dxa"/>
            <w:shd w:val="clear" w:color="auto" w:fill="365F91"/>
          </w:tcPr>
          <w:p w14:paraId="482EDB7A" w14:textId="77777777" w:rsidR="00E53344" w:rsidRPr="00AE6606" w:rsidRDefault="00E53344" w:rsidP="009672A0">
            <w:pPr>
              <w:autoSpaceDE w:val="0"/>
              <w:autoSpaceDN w:val="0"/>
              <w:adjustRightInd w:val="0"/>
              <w:spacing w:after="0"/>
              <w:rPr>
                <w:rFonts w:ascii="Times New Roman" w:hAnsi="Times New Roman"/>
                <w:sz w:val="24"/>
                <w:szCs w:val="24"/>
              </w:rPr>
            </w:pPr>
          </w:p>
          <w:p w14:paraId="48A6C3BE" w14:textId="77777777" w:rsidR="00E53344" w:rsidRPr="00AE6606" w:rsidRDefault="00E53344" w:rsidP="009672A0">
            <w:pPr>
              <w:autoSpaceDE w:val="0"/>
              <w:autoSpaceDN w:val="0"/>
              <w:adjustRightInd w:val="0"/>
              <w:spacing w:after="0"/>
              <w:rPr>
                <w:rFonts w:ascii="Times New Roman" w:hAnsi="Times New Roman"/>
                <w:sz w:val="24"/>
                <w:szCs w:val="24"/>
              </w:rPr>
            </w:pPr>
          </w:p>
          <w:p w14:paraId="40B0237E" w14:textId="77777777" w:rsidR="00E53344" w:rsidRPr="00AE6606" w:rsidRDefault="00E53344" w:rsidP="009672A0">
            <w:pPr>
              <w:autoSpaceDE w:val="0"/>
              <w:autoSpaceDN w:val="0"/>
              <w:adjustRightInd w:val="0"/>
              <w:spacing w:after="0"/>
              <w:rPr>
                <w:rFonts w:ascii="Times New Roman" w:hAnsi="Times New Roman"/>
                <w:sz w:val="24"/>
                <w:szCs w:val="24"/>
              </w:rPr>
            </w:pPr>
          </w:p>
          <w:p w14:paraId="404E7FF3" w14:textId="77777777" w:rsidR="00E53344" w:rsidRPr="00AE6606" w:rsidRDefault="00E53344" w:rsidP="009672A0">
            <w:pPr>
              <w:autoSpaceDE w:val="0"/>
              <w:autoSpaceDN w:val="0"/>
              <w:adjustRightInd w:val="0"/>
              <w:spacing w:after="0"/>
              <w:rPr>
                <w:rFonts w:ascii="Times New Roman" w:hAnsi="Times New Roman"/>
                <w:sz w:val="24"/>
                <w:szCs w:val="24"/>
              </w:rPr>
            </w:pPr>
            <w:r w:rsidRPr="00AE6606">
              <w:rPr>
                <w:rFonts w:ascii="Times New Roman" w:hAnsi="Times New Roman"/>
                <w:sz w:val="24"/>
                <w:szCs w:val="24"/>
              </w:rPr>
              <w:t>Flujo de eventos:</w:t>
            </w:r>
          </w:p>
        </w:tc>
        <w:tc>
          <w:tcPr>
            <w:tcW w:w="4616" w:type="dxa"/>
            <w:shd w:val="clear" w:color="auto" w:fill="DBE5F1"/>
          </w:tcPr>
          <w:p w14:paraId="1E8F6BB0" w14:textId="77777777" w:rsidR="00E53344" w:rsidRDefault="00E53344" w:rsidP="009672A0">
            <w:pPr>
              <w:pStyle w:val="Standard"/>
              <w:ind w:left="2520"/>
              <w:jc w:val="both"/>
              <w:textAlignment w:val="baseline"/>
            </w:pPr>
          </w:p>
          <w:p w14:paraId="7F2313AE" w14:textId="77777777" w:rsidR="00E53344" w:rsidRDefault="00E53344" w:rsidP="00E53344">
            <w:pPr>
              <w:pStyle w:val="Standard"/>
              <w:numPr>
                <w:ilvl w:val="0"/>
                <w:numId w:val="8"/>
              </w:numPr>
              <w:textAlignment w:val="baseline"/>
            </w:pPr>
            <w:r>
              <w:t>Administrador selecciona la pestaña Inventario de Altas en el menú principal de SGR.</w:t>
            </w:r>
          </w:p>
          <w:p w14:paraId="7FB6E4C1" w14:textId="77777777" w:rsidR="00E53344" w:rsidRDefault="00E53344" w:rsidP="00E53344">
            <w:pPr>
              <w:pStyle w:val="Standard"/>
              <w:numPr>
                <w:ilvl w:val="0"/>
                <w:numId w:val="8"/>
              </w:numPr>
              <w:textAlignment w:val="baseline"/>
            </w:pPr>
            <w:r>
              <w:t>Administrador selecciona la opción usar de la pieza que requiere.</w:t>
            </w:r>
          </w:p>
          <w:p w14:paraId="2672CBB5" w14:textId="77777777" w:rsidR="00E53344" w:rsidRDefault="00E53344" w:rsidP="00E53344">
            <w:pPr>
              <w:pStyle w:val="Standard"/>
              <w:numPr>
                <w:ilvl w:val="0"/>
                <w:numId w:val="8"/>
              </w:numPr>
              <w:textAlignment w:val="baseline"/>
            </w:pPr>
            <w:r>
              <w:t>SGR despliega un formulario de bajas</w:t>
            </w:r>
          </w:p>
          <w:p w14:paraId="1CFDA184" w14:textId="77777777" w:rsidR="00E53344" w:rsidRDefault="00E53344" w:rsidP="009672A0">
            <w:pPr>
              <w:pStyle w:val="Standard"/>
              <w:ind w:left="720"/>
              <w:textAlignment w:val="baseline"/>
            </w:pPr>
            <w:r>
              <w:t>Con las características de la pieza a  dar de baja y el campo ( Numero de Reporte)</w:t>
            </w:r>
            <w:r w:rsidRPr="00323527">
              <w:t>.</w:t>
            </w:r>
          </w:p>
          <w:p w14:paraId="492A18B9" w14:textId="77777777" w:rsidR="00E53344" w:rsidRDefault="00E53344" w:rsidP="00E53344">
            <w:pPr>
              <w:pStyle w:val="Standard"/>
              <w:numPr>
                <w:ilvl w:val="0"/>
                <w:numId w:val="8"/>
              </w:numPr>
              <w:jc w:val="both"/>
              <w:textAlignment w:val="baseline"/>
            </w:pPr>
            <w:r>
              <w:t>Administrador llena el formulario y envía la información a SGR.</w:t>
            </w:r>
          </w:p>
          <w:p w14:paraId="6F034DE4" w14:textId="77777777" w:rsidR="00E53344" w:rsidRDefault="00E53344" w:rsidP="00E53344">
            <w:pPr>
              <w:pStyle w:val="Standard"/>
              <w:numPr>
                <w:ilvl w:val="0"/>
                <w:numId w:val="8"/>
              </w:numPr>
              <w:jc w:val="both"/>
              <w:textAlignment w:val="baseline"/>
            </w:pPr>
            <w:r>
              <w:t>SGR valida los datos y almacena la información.</w:t>
            </w:r>
          </w:p>
          <w:p w14:paraId="6CD0181D" w14:textId="77777777" w:rsidR="00E53344" w:rsidRPr="00323527" w:rsidRDefault="00E53344" w:rsidP="00E53344">
            <w:pPr>
              <w:pStyle w:val="Standard"/>
              <w:numPr>
                <w:ilvl w:val="0"/>
                <w:numId w:val="8"/>
              </w:numPr>
              <w:jc w:val="both"/>
              <w:textAlignment w:val="baseline"/>
            </w:pPr>
            <w:r>
              <w:t>SGR notifica a administrador el registro exitoso o correcto.</w:t>
            </w:r>
          </w:p>
        </w:tc>
      </w:tr>
      <w:tr w:rsidR="00E53344" w:rsidRPr="00AE6606" w14:paraId="4A219799" w14:textId="77777777" w:rsidTr="009672A0">
        <w:tc>
          <w:tcPr>
            <w:tcW w:w="4438" w:type="dxa"/>
            <w:shd w:val="clear" w:color="auto" w:fill="365F91"/>
          </w:tcPr>
          <w:p w14:paraId="7C16FA9C" w14:textId="77777777" w:rsidR="00E53344" w:rsidRPr="00AE6606" w:rsidRDefault="00E53344" w:rsidP="009672A0">
            <w:pPr>
              <w:autoSpaceDE w:val="0"/>
              <w:autoSpaceDN w:val="0"/>
              <w:adjustRightInd w:val="0"/>
              <w:spacing w:after="0"/>
              <w:rPr>
                <w:rFonts w:ascii="Times New Roman" w:hAnsi="Times New Roman"/>
                <w:sz w:val="24"/>
                <w:szCs w:val="24"/>
              </w:rPr>
            </w:pPr>
            <w:r>
              <w:rPr>
                <w:rFonts w:ascii="Times New Roman" w:hAnsi="Times New Roman"/>
                <w:sz w:val="24"/>
                <w:szCs w:val="24"/>
              </w:rPr>
              <w:t>Condiciones iniciales</w:t>
            </w:r>
            <w:r w:rsidRPr="00AE6606">
              <w:rPr>
                <w:rFonts w:ascii="Times New Roman" w:hAnsi="Times New Roman"/>
                <w:sz w:val="24"/>
                <w:szCs w:val="24"/>
              </w:rPr>
              <w:t>:</w:t>
            </w:r>
          </w:p>
        </w:tc>
        <w:tc>
          <w:tcPr>
            <w:tcW w:w="4616" w:type="dxa"/>
            <w:shd w:val="clear" w:color="auto" w:fill="A7BFDE"/>
          </w:tcPr>
          <w:p w14:paraId="18993F64" w14:textId="77777777" w:rsidR="00E53344" w:rsidRPr="00AE6606" w:rsidRDefault="00E53344" w:rsidP="00E53344">
            <w:pPr>
              <w:numPr>
                <w:ilvl w:val="1"/>
                <w:numId w:val="16"/>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Administrado</w:t>
            </w:r>
            <w:r w:rsidR="00927BB2">
              <w:rPr>
                <w:rFonts w:ascii="Times New Roman" w:hAnsi="Times New Roman"/>
                <w:sz w:val="24"/>
                <w:szCs w:val="24"/>
              </w:rPr>
              <w:t>r marca el estado de la refacción.</w:t>
            </w:r>
          </w:p>
        </w:tc>
      </w:tr>
      <w:tr w:rsidR="00E53344" w:rsidRPr="00AE6606" w14:paraId="7E641699" w14:textId="77777777" w:rsidTr="009672A0">
        <w:tc>
          <w:tcPr>
            <w:tcW w:w="4438" w:type="dxa"/>
            <w:shd w:val="clear" w:color="auto" w:fill="365F91"/>
          </w:tcPr>
          <w:p w14:paraId="05C1B23C" w14:textId="77777777" w:rsidR="00E53344" w:rsidRPr="00AE6606" w:rsidRDefault="00E53344" w:rsidP="009672A0">
            <w:pPr>
              <w:autoSpaceDE w:val="0"/>
              <w:autoSpaceDN w:val="0"/>
              <w:adjustRightInd w:val="0"/>
              <w:spacing w:after="0"/>
              <w:rPr>
                <w:rFonts w:ascii="Times New Roman" w:hAnsi="Times New Roman"/>
                <w:sz w:val="24"/>
                <w:szCs w:val="24"/>
              </w:rPr>
            </w:pPr>
            <w:r w:rsidRPr="00AE6606">
              <w:rPr>
                <w:rFonts w:ascii="Times New Roman" w:hAnsi="Times New Roman"/>
                <w:sz w:val="24"/>
                <w:szCs w:val="24"/>
              </w:rPr>
              <w:t>Condición de salida:</w:t>
            </w:r>
          </w:p>
        </w:tc>
        <w:tc>
          <w:tcPr>
            <w:tcW w:w="4616" w:type="dxa"/>
            <w:shd w:val="clear" w:color="auto" w:fill="DBE5F1"/>
          </w:tcPr>
          <w:p w14:paraId="72DF5F9E" w14:textId="77777777" w:rsidR="00E53344" w:rsidRPr="00AE6606" w:rsidRDefault="00927BB2" w:rsidP="009672A0">
            <w:pPr>
              <w:autoSpaceDE w:val="0"/>
              <w:autoSpaceDN w:val="0"/>
              <w:adjustRightInd w:val="0"/>
              <w:spacing w:after="0"/>
              <w:ind w:left="720"/>
              <w:rPr>
                <w:rFonts w:ascii="Times New Roman" w:hAnsi="Times New Roman"/>
                <w:sz w:val="24"/>
                <w:szCs w:val="24"/>
              </w:rPr>
            </w:pPr>
            <w:r>
              <w:rPr>
                <w:rFonts w:ascii="Times New Roman" w:hAnsi="Times New Roman"/>
                <w:sz w:val="24"/>
                <w:szCs w:val="24"/>
              </w:rPr>
              <w:t>Cambiar Estado</w:t>
            </w:r>
          </w:p>
        </w:tc>
      </w:tr>
      <w:tr w:rsidR="00E53344" w:rsidRPr="00AE6606" w14:paraId="629AA81E" w14:textId="77777777" w:rsidTr="009672A0">
        <w:tc>
          <w:tcPr>
            <w:tcW w:w="4438" w:type="dxa"/>
            <w:shd w:val="clear" w:color="auto" w:fill="365F91"/>
          </w:tcPr>
          <w:p w14:paraId="60C3E27E" w14:textId="77777777" w:rsidR="00E53344" w:rsidRPr="00AE6606" w:rsidRDefault="00E53344" w:rsidP="009672A0">
            <w:pPr>
              <w:autoSpaceDE w:val="0"/>
              <w:autoSpaceDN w:val="0"/>
              <w:adjustRightInd w:val="0"/>
              <w:spacing w:after="0"/>
              <w:rPr>
                <w:rFonts w:ascii="Times New Roman" w:hAnsi="Times New Roman"/>
                <w:sz w:val="24"/>
                <w:szCs w:val="24"/>
              </w:rPr>
            </w:pPr>
            <w:r w:rsidRPr="00AE6606">
              <w:rPr>
                <w:rFonts w:ascii="Times New Roman" w:hAnsi="Times New Roman"/>
                <w:sz w:val="24"/>
                <w:szCs w:val="24"/>
              </w:rPr>
              <w:t>Requerimientos de calidad:</w:t>
            </w:r>
          </w:p>
        </w:tc>
        <w:tc>
          <w:tcPr>
            <w:tcW w:w="4616" w:type="dxa"/>
            <w:shd w:val="clear" w:color="auto" w:fill="A7BFDE"/>
          </w:tcPr>
          <w:p w14:paraId="55D4DFCD" w14:textId="77777777" w:rsidR="00E53344" w:rsidRPr="00FF37D2" w:rsidRDefault="00E53344" w:rsidP="00E53344">
            <w:pPr>
              <w:pStyle w:val="Prrafodelista"/>
              <w:numPr>
                <w:ilvl w:val="1"/>
                <w:numId w:val="17"/>
              </w:numPr>
              <w:autoSpaceDE w:val="0"/>
              <w:autoSpaceDN w:val="0"/>
              <w:adjustRightInd w:val="0"/>
              <w:spacing w:before="0" w:after="0"/>
              <w:jc w:val="left"/>
              <w:rPr>
                <w:rFonts w:ascii="Times New Roman" w:hAnsi="Times New Roman"/>
                <w:sz w:val="24"/>
                <w:szCs w:val="24"/>
              </w:rPr>
            </w:pPr>
            <w:r>
              <w:rPr>
                <w:rFonts w:ascii="Times New Roman" w:hAnsi="Times New Roman"/>
                <w:sz w:val="24"/>
                <w:szCs w:val="24"/>
              </w:rPr>
              <w:t>SGR obtiene la fecha automáticamente del equipo.</w:t>
            </w:r>
          </w:p>
        </w:tc>
      </w:tr>
    </w:tbl>
    <w:p w14:paraId="62306F46" w14:textId="77777777" w:rsidR="006A1235" w:rsidRDefault="006A1235" w:rsidP="00E53344"/>
    <w:p w14:paraId="7729AB3D" w14:textId="77777777" w:rsidR="00E53344" w:rsidRDefault="00E53344" w:rsidP="00E53344"/>
    <w:p w14:paraId="149B490F" w14:textId="77777777" w:rsidR="00E53344" w:rsidRDefault="00E53344" w:rsidP="00E53344"/>
    <w:p w14:paraId="244E8EB5" w14:textId="77777777" w:rsidR="00E53344" w:rsidRDefault="00E53344" w:rsidP="00E53344"/>
    <w:p w14:paraId="74C56974" w14:textId="77777777" w:rsidR="00E53344" w:rsidRDefault="00E53344" w:rsidP="00E53344"/>
    <w:tbl>
      <w:tblPr>
        <w:tblpPr w:leftFromText="141" w:rightFromText="141" w:vertAnchor="text" w:horzAnchor="margin" w:tblpY="-201"/>
        <w:tblW w:w="0" w:type="auto"/>
        <w:tblBorders>
          <w:insideH w:val="single" w:sz="4" w:space="0" w:color="FFFFFF"/>
        </w:tblBorders>
        <w:tblLook w:val="04A0" w:firstRow="1" w:lastRow="0" w:firstColumn="1" w:lastColumn="0" w:noHBand="0" w:noVBand="1"/>
      </w:tblPr>
      <w:tblGrid>
        <w:gridCol w:w="4438"/>
        <w:gridCol w:w="4616"/>
      </w:tblGrid>
      <w:tr w:rsidR="00E53344" w:rsidRPr="00AE6606" w14:paraId="61C7323B" w14:textId="77777777" w:rsidTr="009672A0">
        <w:tc>
          <w:tcPr>
            <w:tcW w:w="4438" w:type="dxa"/>
            <w:shd w:val="clear" w:color="auto" w:fill="B8CCE4"/>
          </w:tcPr>
          <w:p w14:paraId="546B6DB7" w14:textId="77777777" w:rsidR="00E53344" w:rsidRPr="00AE6606" w:rsidRDefault="00E53344" w:rsidP="009672A0">
            <w:pPr>
              <w:autoSpaceDE w:val="0"/>
              <w:autoSpaceDN w:val="0"/>
              <w:adjustRightInd w:val="0"/>
              <w:spacing w:after="0"/>
              <w:rPr>
                <w:rFonts w:ascii="Times New Roman" w:hAnsi="Times New Roman"/>
                <w:b/>
                <w:bCs/>
                <w:sz w:val="24"/>
                <w:szCs w:val="24"/>
              </w:rPr>
            </w:pPr>
            <w:r w:rsidRPr="00AE6606">
              <w:rPr>
                <w:rFonts w:ascii="Times New Roman" w:hAnsi="Times New Roman"/>
                <w:b/>
                <w:bCs/>
                <w:sz w:val="24"/>
                <w:szCs w:val="24"/>
              </w:rPr>
              <w:t>Nombre del caso de uso:</w:t>
            </w:r>
          </w:p>
        </w:tc>
        <w:tc>
          <w:tcPr>
            <w:tcW w:w="4616" w:type="dxa"/>
            <w:shd w:val="clear" w:color="auto" w:fill="B8CCE4"/>
          </w:tcPr>
          <w:p w14:paraId="385CF8F2" w14:textId="77777777" w:rsidR="00E53344" w:rsidRPr="00AE6606" w:rsidRDefault="00E53344" w:rsidP="009672A0">
            <w:pPr>
              <w:rPr>
                <w:rFonts w:ascii="Times New Roman" w:hAnsi="Times New Roman"/>
                <w:b/>
                <w:bCs/>
                <w:sz w:val="24"/>
                <w:szCs w:val="24"/>
              </w:rPr>
            </w:pPr>
            <w:r>
              <w:rPr>
                <w:rFonts w:ascii="Times New Roman" w:hAnsi="Times New Roman"/>
                <w:b/>
                <w:bCs/>
                <w:sz w:val="24"/>
                <w:szCs w:val="24"/>
              </w:rPr>
              <w:t>Ocupar Equipo</w:t>
            </w:r>
          </w:p>
        </w:tc>
      </w:tr>
      <w:tr w:rsidR="00E53344" w:rsidRPr="00AE6606" w14:paraId="202056D8" w14:textId="77777777" w:rsidTr="009672A0">
        <w:tc>
          <w:tcPr>
            <w:tcW w:w="4438" w:type="dxa"/>
            <w:shd w:val="clear" w:color="auto" w:fill="365F91"/>
          </w:tcPr>
          <w:p w14:paraId="31DEE4DD" w14:textId="77777777" w:rsidR="00E53344" w:rsidRPr="00AE6606" w:rsidRDefault="00E53344" w:rsidP="009672A0">
            <w:pPr>
              <w:autoSpaceDE w:val="0"/>
              <w:autoSpaceDN w:val="0"/>
              <w:adjustRightInd w:val="0"/>
              <w:spacing w:after="0"/>
              <w:rPr>
                <w:rFonts w:ascii="Times New Roman" w:hAnsi="Times New Roman"/>
                <w:sz w:val="24"/>
                <w:szCs w:val="24"/>
              </w:rPr>
            </w:pPr>
            <w:r w:rsidRPr="00AE6606">
              <w:rPr>
                <w:rFonts w:ascii="Times New Roman" w:hAnsi="Times New Roman"/>
                <w:sz w:val="24"/>
                <w:szCs w:val="24"/>
              </w:rPr>
              <w:t>Actores participantes:</w:t>
            </w:r>
          </w:p>
        </w:tc>
        <w:tc>
          <w:tcPr>
            <w:tcW w:w="4616" w:type="dxa"/>
            <w:shd w:val="clear" w:color="auto" w:fill="A7BFDE"/>
          </w:tcPr>
          <w:p w14:paraId="4EFECD8C" w14:textId="77777777" w:rsidR="00E53344" w:rsidRPr="00323527" w:rsidRDefault="00E53344" w:rsidP="009672A0">
            <w:pPr>
              <w:pStyle w:val="Standard"/>
              <w:ind w:left="928"/>
              <w:textAlignment w:val="baseline"/>
            </w:pPr>
            <w:r>
              <w:t>Administrador</w:t>
            </w:r>
          </w:p>
        </w:tc>
      </w:tr>
      <w:tr w:rsidR="00E53344" w:rsidRPr="00AE6606" w14:paraId="5085AF5B" w14:textId="77777777" w:rsidTr="009672A0">
        <w:tc>
          <w:tcPr>
            <w:tcW w:w="4438" w:type="dxa"/>
            <w:shd w:val="clear" w:color="auto" w:fill="365F91"/>
          </w:tcPr>
          <w:p w14:paraId="13B04DED" w14:textId="77777777" w:rsidR="00E53344" w:rsidRPr="00AE6606" w:rsidRDefault="00E53344" w:rsidP="009672A0">
            <w:pPr>
              <w:autoSpaceDE w:val="0"/>
              <w:autoSpaceDN w:val="0"/>
              <w:adjustRightInd w:val="0"/>
              <w:spacing w:after="0"/>
              <w:rPr>
                <w:rFonts w:ascii="Times New Roman" w:hAnsi="Times New Roman"/>
                <w:sz w:val="24"/>
                <w:szCs w:val="24"/>
              </w:rPr>
            </w:pPr>
          </w:p>
          <w:p w14:paraId="6DAA2C13" w14:textId="77777777" w:rsidR="00E53344" w:rsidRPr="00AE6606" w:rsidRDefault="00E53344" w:rsidP="009672A0">
            <w:pPr>
              <w:autoSpaceDE w:val="0"/>
              <w:autoSpaceDN w:val="0"/>
              <w:adjustRightInd w:val="0"/>
              <w:spacing w:after="0"/>
              <w:rPr>
                <w:rFonts w:ascii="Times New Roman" w:hAnsi="Times New Roman"/>
                <w:sz w:val="24"/>
                <w:szCs w:val="24"/>
              </w:rPr>
            </w:pPr>
          </w:p>
          <w:p w14:paraId="3469D0D6" w14:textId="77777777" w:rsidR="00E53344" w:rsidRPr="00AE6606" w:rsidRDefault="00E53344" w:rsidP="009672A0">
            <w:pPr>
              <w:autoSpaceDE w:val="0"/>
              <w:autoSpaceDN w:val="0"/>
              <w:adjustRightInd w:val="0"/>
              <w:spacing w:after="0"/>
              <w:rPr>
                <w:rFonts w:ascii="Times New Roman" w:hAnsi="Times New Roman"/>
                <w:sz w:val="24"/>
                <w:szCs w:val="24"/>
              </w:rPr>
            </w:pPr>
          </w:p>
          <w:p w14:paraId="5A7D6600" w14:textId="77777777" w:rsidR="00E53344" w:rsidRPr="00AE6606" w:rsidRDefault="00E53344" w:rsidP="009672A0">
            <w:pPr>
              <w:autoSpaceDE w:val="0"/>
              <w:autoSpaceDN w:val="0"/>
              <w:adjustRightInd w:val="0"/>
              <w:spacing w:after="0"/>
              <w:rPr>
                <w:rFonts w:ascii="Times New Roman" w:hAnsi="Times New Roman"/>
                <w:sz w:val="24"/>
                <w:szCs w:val="24"/>
              </w:rPr>
            </w:pPr>
            <w:r w:rsidRPr="00AE6606">
              <w:rPr>
                <w:rFonts w:ascii="Times New Roman" w:hAnsi="Times New Roman"/>
                <w:sz w:val="24"/>
                <w:szCs w:val="24"/>
              </w:rPr>
              <w:t>Flujo de eventos:</w:t>
            </w:r>
          </w:p>
        </w:tc>
        <w:tc>
          <w:tcPr>
            <w:tcW w:w="4616" w:type="dxa"/>
            <w:shd w:val="clear" w:color="auto" w:fill="DBE5F1"/>
          </w:tcPr>
          <w:p w14:paraId="17BEFA0D" w14:textId="77777777" w:rsidR="00E53344" w:rsidRDefault="00E53344" w:rsidP="009672A0">
            <w:pPr>
              <w:pStyle w:val="Standard"/>
              <w:ind w:left="2520"/>
              <w:jc w:val="both"/>
              <w:textAlignment w:val="baseline"/>
            </w:pPr>
          </w:p>
          <w:p w14:paraId="148B755B" w14:textId="77777777" w:rsidR="00E53344" w:rsidRDefault="00E53344" w:rsidP="00E53344">
            <w:pPr>
              <w:pStyle w:val="Standard"/>
              <w:numPr>
                <w:ilvl w:val="0"/>
                <w:numId w:val="13"/>
              </w:numPr>
              <w:textAlignment w:val="baseline"/>
            </w:pPr>
            <w:r>
              <w:t>Administrador selecciona la pestaña Inventario de Altas en el menú principal de SGR.</w:t>
            </w:r>
          </w:p>
          <w:p w14:paraId="4521D31D" w14:textId="77777777" w:rsidR="00E53344" w:rsidRDefault="00E53344" w:rsidP="00E53344">
            <w:pPr>
              <w:pStyle w:val="Standard"/>
              <w:numPr>
                <w:ilvl w:val="0"/>
                <w:numId w:val="13"/>
              </w:numPr>
              <w:textAlignment w:val="baseline"/>
            </w:pPr>
            <w:r>
              <w:t>Administrador selecciona la opción deseada ( usar, Respaldar) de la pieza que requiere</w:t>
            </w:r>
          </w:p>
          <w:p w14:paraId="3DACDC12" w14:textId="77777777" w:rsidR="00E53344" w:rsidRDefault="00E53344" w:rsidP="00E53344">
            <w:pPr>
              <w:pStyle w:val="Standard"/>
              <w:numPr>
                <w:ilvl w:val="0"/>
                <w:numId w:val="13"/>
              </w:numPr>
              <w:textAlignment w:val="baseline"/>
            </w:pPr>
            <w:r>
              <w:t>SGR despliega un formulario con los datos del equipo y el campo (</w:t>
            </w:r>
            <w:r w:rsidRPr="006853E4">
              <w:t>Numero de Reporte).</w:t>
            </w:r>
          </w:p>
          <w:p w14:paraId="2B8384E5" w14:textId="77777777" w:rsidR="00E53344" w:rsidRDefault="00E53344" w:rsidP="00E53344">
            <w:pPr>
              <w:pStyle w:val="Standard"/>
              <w:numPr>
                <w:ilvl w:val="0"/>
                <w:numId w:val="13"/>
              </w:numPr>
              <w:jc w:val="both"/>
              <w:textAlignment w:val="baseline"/>
            </w:pPr>
            <w:r>
              <w:t>Administrador llena el formulario y envía la información a SGR.</w:t>
            </w:r>
          </w:p>
          <w:p w14:paraId="6F8DFD4F" w14:textId="77777777" w:rsidR="00E53344" w:rsidRDefault="00E53344" w:rsidP="00E53344">
            <w:pPr>
              <w:pStyle w:val="Standard"/>
              <w:numPr>
                <w:ilvl w:val="0"/>
                <w:numId w:val="13"/>
              </w:numPr>
              <w:jc w:val="both"/>
              <w:textAlignment w:val="baseline"/>
            </w:pPr>
            <w:r>
              <w:t>SGR valida los datos y almacena la información.</w:t>
            </w:r>
          </w:p>
          <w:p w14:paraId="353BC1C7" w14:textId="77777777" w:rsidR="00E53344" w:rsidRPr="00323527" w:rsidRDefault="00E53344" w:rsidP="00E53344">
            <w:pPr>
              <w:pStyle w:val="Standard"/>
              <w:numPr>
                <w:ilvl w:val="0"/>
                <w:numId w:val="13"/>
              </w:numPr>
              <w:textAlignment w:val="baseline"/>
            </w:pPr>
            <w:r>
              <w:t xml:space="preserve">SGR notifica a administrador el registro exitoso o correcto. </w:t>
            </w:r>
          </w:p>
        </w:tc>
      </w:tr>
      <w:tr w:rsidR="00927BB2" w:rsidRPr="00AE6606" w14:paraId="5E66F383" w14:textId="77777777" w:rsidTr="009672A0">
        <w:tc>
          <w:tcPr>
            <w:tcW w:w="4438" w:type="dxa"/>
            <w:shd w:val="clear" w:color="auto" w:fill="365F91"/>
          </w:tcPr>
          <w:p w14:paraId="33A51B83" w14:textId="77777777" w:rsidR="00927BB2" w:rsidRPr="00AE6606" w:rsidRDefault="00927BB2" w:rsidP="00927BB2">
            <w:pPr>
              <w:autoSpaceDE w:val="0"/>
              <w:autoSpaceDN w:val="0"/>
              <w:adjustRightInd w:val="0"/>
              <w:spacing w:after="0"/>
              <w:rPr>
                <w:rFonts w:ascii="Times New Roman" w:hAnsi="Times New Roman"/>
                <w:sz w:val="24"/>
                <w:szCs w:val="24"/>
              </w:rPr>
            </w:pPr>
            <w:r>
              <w:rPr>
                <w:rFonts w:ascii="Times New Roman" w:hAnsi="Times New Roman"/>
                <w:sz w:val="24"/>
                <w:szCs w:val="24"/>
              </w:rPr>
              <w:t>Condiciones iniciales</w:t>
            </w:r>
            <w:r w:rsidRPr="00AE6606">
              <w:rPr>
                <w:rFonts w:ascii="Times New Roman" w:hAnsi="Times New Roman"/>
                <w:sz w:val="24"/>
                <w:szCs w:val="24"/>
              </w:rPr>
              <w:t>:</w:t>
            </w:r>
          </w:p>
        </w:tc>
        <w:tc>
          <w:tcPr>
            <w:tcW w:w="4616" w:type="dxa"/>
            <w:shd w:val="clear" w:color="auto" w:fill="A7BFDE"/>
          </w:tcPr>
          <w:p w14:paraId="601D482E" w14:textId="77777777" w:rsidR="00927BB2" w:rsidRPr="00AE6606" w:rsidRDefault="00927BB2" w:rsidP="00927BB2">
            <w:pPr>
              <w:autoSpaceDE w:val="0"/>
              <w:autoSpaceDN w:val="0"/>
              <w:adjustRightInd w:val="0"/>
              <w:spacing w:after="0" w:line="240" w:lineRule="auto"/>
              <w:ind w:left="720"/>
              <w:jc w:val="both"/>
              <w:rPr>
                <w:rFonts w:ascii="Times New Roman" w:hAnsi="Times New Roman"/>
                <w:sz w:val="24"/>
                <w:szCs w:val="24"/>
              </w:rPr>
            </w:pPr>
            <w:r>
              <w:rPr>
                <w:rFonts w:ascii="Times New Roman" w:hAnsi="Times New Roman"/>
                <w:sz w:val="24"/>
                <w:szCs w:val="24"/>
              </w:rPr>
              <w:t>Administrador marca el estado del equipo</w:t>
            </w:r>
          </w:p>
        </w:tc>
      </w:tr>
      <w:tr w:rsidR="00927BB2" w:rsidRPr="00AE6606" w14:paraId="6F17176E" w14:textId="77777777" w:rsidTr="009672A0">
        <w:tc>
          <w:tcPr>
            <w:tcW w:w="4438" w:type="dxa"/>
            <w:shd w:val="clear" w:color="auto" w:fill="365F91"/>
          </w:tcPr>
          <w:p w14:paraId="2E98CA86" w14:textId="77777777" w:rsidR="00927BB2" w:rsidRPr="00AE6606" w:rsidRDefault="00927BB2" w:rsidP="00927BB2">
            <w:pPr>
              <w:autoSpaceDE w:val="0"/>
              <w:autoSpaceDN w:val="0"/>
              <w:adjustRightInd w:val="0"/>
              <w:spacing w:after="0"/>
              <w:rPr>
                <w:rFonts w:ascii="Times New Roman" w:hAnsi="Times New Roman"/>
                <w:sz w:val="24"/>
                <w:szCs w:val="24"/>
              </w:rPr>
            </w:pPr>
            <w:r w:rsidRPr="00AE6606">
              <w:rPr>
                <w:rFonts w:ascii="Times New Roman" w:hAnsi="Times New Roman"/>
                <w:sz w:val="24"/>
                <w:szCs w:val="24"/>
              </w:rPr>
              <w:t>Condición de salida:</w:t>
            </w:r>
          </w:p>
        </w:tc>
        <w:tc>
          <w:tcPr>
            <w:tcW w:w="4616" w:type="dxa"/>
            <w:shd w:val="clear" w:color="auto" w:fill="DBE5F1"/>
          </w:tcPr>
          <w:p w14:paraId="369E39AB" w14:textId="77777777" w:rsidR="00927BB2" w:rsidRPr="00AE6606" w:rsidRDefault="00927BB2" w:rsidP="00927BB2">
            <w:pPr>
              <w:autoSpaceDE w:val="0"/>
              <w:autoSpaceDN w:val="0"/>
              <w:adjustRightInd w:val="0"/>
              <w:spacing w:after="0"/>
              <w:ind w:left="720"/>
              <w:rPr>
                <w:rFonts w:ascii="Times New Roman" w:hAnsi="Times New Roman"/>
                <w:sz w:val="24"/>
                <w:szCs w:val="24"/>
              </w:rPr>
            </w:pPr>
            <w:r>
              <w:rPr>
                <w:rFonts w:ascii="Times New Roman" w:hAnsi="Times New Roman"/>
                <w:sz w:val="24"/>
                <w:szCs w:val="24"/>
              </w:rPr>
              <w:t>Cambiar Estado</w:t>
            </w:r>
          </w:p>
        </w:tc>
      </w:tr>
      <w:tr w:rsidR="00E53344" w:rsidRPr="00AE6606" w14:paraId="4F78F6BC" w14:textId="77777777" w:rsidTr="009672A0">
        <w:tc>
          <w:tcPr>
            <w:tcW w:w="4438" w:type="dxa"/>
            <w:shd w:val="clear" w:color="auto" w:fill="365F91"/>
          </w:tcPr>
          <w:p w14:paraId="63EACDA5" w14:textId="77777777" w:rsidR="00E53344" w:rsidRPr="00AE6606" w:rsidRDefault="00E53344" w:rsidP="009672A0">
            <w:pPr>
              <w:autoSpaceDE w:val="0"/>
              <w:autoSpaceDN w:val="0"/>
              <w:adjustRightInd w:val="0"/>
              <w:spacing w:after="0"/>
              <w:rPr>
                <w:rFonts w:ascii="Times New Roman" w:hAnsi="Times New Roman"/>
                <w:sz w:val="24"/>
                <w:szCs w:val="24"/>
              </w:rPr>
            </w:pPr>
            <w:r w:rsidRPr="00AE6606">
              <w:rPr>
                <w:rFonts w:ascii="Times New Roman" w:hAnsi="Times New Roman"/>
                <w:sz w:val="24"/>
                <w:szCs w:val="24"/>
              </w:rPr>
              <w:t>Requerimientos de calidad:</w:t>
            </w:r>
          </w:p>
        </w:tc>
        <w:tc>
          <w:tcPr>
            <w:tcW w:w="4616" w:type="dxa"/>
            <w:shd w:val="clear" w:color="auto" w:fill="A7BFDE"/>
          </w:tcPr>
          <w:p w14:paraId="41E0285B" w14:textId="77777777" w:rsidR="00E53344" w:rsidRPr="00FF37D2" w:rsidRDefault="00E53344" w:rsidP="00927BB2">
            <w:pPr>
              <w:pStyle w:val="Prrafodelista"/>
              <w:autoSpaceDE w:val="0"/>
              <w:autoSpaceDN w:val="0"/>
              <w:adjustRightInd w:val="0"/>
              <w:spacing w:before="0" w:after="0"/>
              <w:jc w:val="left"/>
              <w:rPr>
                <w:rFonts w:ascii="Times New Roman" w:hAnsi="Times New Roman"/>
                <w:sz w:val="24"/>
                <w:szCs w:val="24"/>
              </w:rPr>
            </w:pPr>
            <w:r>
              <w:rPr>
                <w:rFonts w:ascii="Times New Roman" w:hAnsi="Times New Roman"/>
                <w:sz w:val="24"/>
                <w:szCs w:val="24"/>
              </w:rPr>
              <w:t>SGR obtiene la fecha automáticamente del equipo.</w:t>
            </w:r>
          </w:p>
        </w:tc>
      </w:tr>
    </w:tbl>
    <w:p w14:paraId="6E9E75AB" w14:textId="77777777" w:rsidR="00E53344" w:rsidRDefault="00E53344" w:rsidP="00E53344"/>
    <w:p w14:paraId="50150620" w14:textId="77777777" w:rsidR="00E53344" w:rsidRDefault="00E53344" w:rsidP="00E53344"/>
    <w:p w14:paraId="5198CDC5" w14:textId="77777777" w:rsidR="00E53344" w:rsidRDefault="00E53344" w:rsidP="00E53344"/>
    <w:p w14:paraId="6E1AD7BB" w14:textId="77777777" w:rsidR="00E53344" w:rsidRDefault="00E53344" w:rsidP="00E53344"/>
    <w:p w14:paraId="16D3009F" w14:textId="77777777" w:rsidR="00E53344" w:rsidRDefault="00E53344" w:rsidP="00E53344"/>
    <w:p w14:paraId="37CB8597" w14:textId="77777777" w:rsidR="00E53344" w:rsidRDefault="00E53344" w:rsidP="00E53344"/>
    <w:p w14:paraId="15D0C3AE" w14:textId="77777777" w:rsidR="00E53344" w:rsidRDefault="00E53344" w:rsidP="00E53344"/>
    <w:p w14:paraId="04EFAB2D" w14:textId="77777777" w:rsidR="00E53344" w:rsidRDefault="00E53344" w:rsidP="00E53344"/>
    <w:p w14:paraId="7986A354" w14:textId="77777777" w:rsidR="00E53344" w:rsidRDefault="00E53344" w:rsidP="00E53344"/>
    <w:p w14:paraId="3D34C062" w14:textId="77777777" w:rsidR="00E53344" w:rsidRDefault="00E53344" w:rsidP="00E53344"/>
    <w:p w14:paraId="2BC5349D" w14:textId="77777777" w:rsidR="00E53344" w:rsidRDefault="00E53344" w:rsidP="00E53344"/>
    <w:p w14:paraId="478029AD" w14:textId="77777777" w:rsidR="00E53344" w:rsidRDefault="00E53344" w:rsidP="00E53344"/>
    <w:p w14:paraId="1ACBA5FF" w14:textId="77777777" w:rsidR="00E53344" w:rsidRDefault="00E53344" w:rsidP="00E53344"/>
    <w:p w14:paraId="11ABDA71" w14:textId="77777777" w:rsidR="00E53344" w:rsidRDefault="00E53344" w:rsidP="00E53344"/>
    <w:tbl>
      <w:tblPr>
        <w:tblpPr w:leftFromText="141" w:rightFromText="141" w:vertAnchor="text" w:horzAnchor="margin" w:tblpY="153"/>
        <w:tblW w:w="0" w:type="auto"/>
        <w:tblBorders>
          <w:insideH w:val="single" w:sz="4" w:space="0" w:color="FFFFFF"/>
        </w:tblBorders>
        <w:tblLook w:val="04A0" w:firstRow="1" w:lastRow="0" w:firstColumn="1" w:lastColumn="0" w:noHBand="0" w:noVBand="1"/>
      </w:tblPr>
      <w:tblGrid>
        <w:gridCol w:w="4438"/>
        <w:gridCol w:w="4616"/>
      </w:tblGrid>
      <w:tr w:rsidR="00E53344" w:rsidRPr="00AE6606" w14:paraId="48EF5957" w14:textId="77777777" w:rsidTr="009672A0">
        <w:tc>
          <w:tcPr>
            <w:tcW w:w="4438" w:type="dxa"/>
            <w:shd w:val="clear" w:color="auto" w:fill="B8CCE4"/>
          </w:tcPr>
          <w:p w14:paraId="08E7DA60" w14:textId="77777777" w:rsidR="00E53344" w:rsidRPr="00AE6606" w:rsidRDefault="00E53344" w:rsidP="009672A0">
            <w:pPr>
              <w:autoSpaceDE w:val="0"/>
              <w:autoSpaceDN w:val="0"/>
              <w:adjustRightInd w:val="0"/>
              <w:spacing w:after="0"/>
              <w:rPr>
                <w:rFonts w:ascii="Times New Roman" w:hAnsi="Times New Roman"/>
                <w:b/>
                <w:bCs/>
                <w:sz w:val="24"/>
                <w:szCs w:val="24"/>
              </w:rPr>
            </w:pPr>
            <w:r w:rsidRPr="00AE6606">
              <w:rPr>
                <w:rFonts w:ascii="Times New Roman" w:hAnsi="Times New Roman"/>
                <w:b/>
                <w:bCs/>
                <w:sz w:val="24"/>
                <w:szCs w:val="24"/>
              </w:rPr>
              <w:t>Nombre del caso de uso:</w:t>
            </w:r>
          </w:p>
        </w:tc>
        <w:tc>
          <w:tcPr>
            <w:tcW w:w="4616" w:type="dxa"/>
            <w:shd w:val="clear" w:color="auto" w:fill="B8CCE4"/>
          </w:tcPr>
          <w:p w14:paraId="41B146A1" w14:textId="77777777" w:rsidR="00E53344" w:rsidRPr="00AE6606" w:rsidRDefault="00E53344" w:rsidP="009672A0">
            <w:pPr>
              <w:rPr>
                <w:rFonts w:ascii="Times New Roman" w:hAnsi="Times New Roman"/>
                <w:b/>
                <w:bCs/>
                <w:sz w:val="24"/>
                <w:szCs w:val="24"/>
              </w:rPr>
            </w:pPr>
            <w:r w:rsidRPr="004D25CB">
              <w:rPr>
                <w:rFonts w:ascii="Times New Roman" w:hAnsi="Times New Roman"/>
                <w:b/>
                <w:bCs/>
                <w:sz w:val="24"/>
                <w:szCs w:val="24"/>
              </w:rPr>
              <w:t>Cambiar Equipo</w:t>
            </w:r>
          </w:p>
        </w:tc>
      </w:tr>
      <w:tr w:rsidR="00E53344" w:rsidRPr="00AE6606" w14:paraId="25F93CB0" w14:textId="77777777" w:rsidTr="009672A0">
        <w:tc>
          <w:tcPr>
            <w:tcW w:w="4438" w:type="dxa"/>
            <w:shd w:val="clear" w:color="auto" w:fill="365F91"/>
          </w:tcPr>
          <w:p w14:paraId="21434A0E" w14:textId="77777777" w:rsidR="00E53344" w:rsidRPr="00AE6606" w:rsidRDefault="00E53344" w:rsidP="009672A0">
            <w:pPr>
              <w:autoSpaceDE w:val="0"/>
              <w:autoSpaceDN w:val="0"/>
              <w:adjustRightInd w:val="0"/>
              <w:spacing w:after="0"/>
              <w:rPr>
                <w:rFonts w:ascii="Times New Roman" w:hAnsi="Times New Roman"/>
                <w:sz w:val="24"/>
                <w:szCs w:val="24"/>
              </w:rPr>
            </w:pPr>
            <w:r w:rsidRPr="00AE6606">
              <w:rPr>
                <w:rFonts w:ascii="Times New Roman" w:hAnsi="Times New Roman"/>
                <w:sz w:val="24"/>
                <w:szCs w:val="24"/>
              </w:rPr>
              <w:t>Actores participantes:</w:t>
            </w:r>
          </w:p>
        </w:tc>
        <w:tc>
          <w:tcPr>
            <w:tcW w:w="4616" w:type="dxa"/>
            <w:shd w:val="clear" w:color="auto" w:fill="A7BFDE"/>
          </w:tcPr>
          <w:p w14:paraId="2D7CC0B2" w14:textId="77777777" w:rsidR="00E53344" w:rsidRPr="00323527" w:rsidRDefault="00E53344" w:rsidP="009672A0">
            <w:pPr>
              <w:pStyle w:val="Standard"/>
              <w:ind w:left="928"/>
              <w:textAlignment w:val="baseline"/>
            </w:pPr>
            <w:r>
              <w:t>Administrador</w:t>
            </w:r>
          </w:p>
        </w:tc>
      </w:tr>
      <w:tr w:rsidR="00E53344" w:rsidRPr="00AE6606" w14:paraId="57B6CFD8" w14:textId="77777777" w:rsidTr="009672A0">
        <w:tc>
          <w:tcPr>
            <w:tcW w:w="4438" w:type="dxa"/>
            <w:shd w:val="clear" w:color="auto" w:fill="365F91"/>
          </w:tcPr>
          <w:p w14:paraId="659A057A" w14:textId="77777777" w:rsidR="00E53344" w:rsidRPr="00AE6606" w:rsidRDefault="00E53344" w:rsidP="009672A0">
            <w:pPr>
              <w:autoSpaceDE w:val="0"/>
              <w:autoSpaceDN w:val="0"/>
              <w:adjustRightInd w:val="0"/>
              <w:spacing w:after="0"/>
              <w:rPr>
                <w:rFonts w:ascii="Times New Roman" w:hAnsi="Times New Roman"/>
                <w:sz w:val="24"/>
                <w:szCs w:val="24"/>
              </w:rPr>
            </w:pPr>
          </w:p>
          <w:p w14:paraId="60D0F57B" w14:textId="77777777" w:rsidR="00E53344" w:rsidRPr="00AE6606" w:rsidRDefault="00E53344" w:rsidP="009672A0">
            <w:pPr>
              <w:autoSpaceDE w:val="0"/>
              <w:autoSpaceDN w:val="0"/>
              <w:adjustRightInd w:val="0"/>
              <w:spacing w:after="0"/>
              <w:rPr>
                <w:rFonts w:ascii="Times New Roman" w:hAnsi="Times New Roman"/>
                <w:sz w:val="24"/>
                <w:szCs w:val="24"/>
              </w:rPr>
            </w:pPr>
          </w:p>
          <w:p w14:paraId="4B66598F" w14:textId="77777777" w:rsidR="00E53344" w:rsidRPr="00AE6606" w:rsidRDefault="00E53344" w:rsidP="009672A0">
            <w:pPr>
              <w:autoSpaceDE w:val="0"/>
              <w:autoSpaceDN w:val="0"/>
              <w:adjustRightInd w:val="0"/>
              <w:spacing w:after="0"/>
              <w:rPr>
                <w:rFonts w:ascii="Times New Roman" w:hAnsi="Times New Roman"/>
                <w:sz w:val="24"/>
                <w:szCs w:val="24"/>
              </w:rPr>
            </w:pPr>
          </w:p>
          <w:p w14:paraId="30868FAD" w14:textId="77777777" w:rsidR="00E53344" w:rsidRPr="00AE6606" w:rsidRDefault="00E53344" w:rsidP="009672A0">
            <w:pPr>
              <w:autoSpaceDE w:val="0"/>
              <w:autoSpaceDN w:val="0"/>
              <w:adjustRightInd w:val="0"/>
              <w:spacing w:after="0"/>
              <w:rPr>
                <w:rFonts w:ascii="Times New Roman" w:hAnsi="Times New Roman"/>
                <w:sz w:val="24"/>
                <w:szCs w:val="24"/>
              </w:rPr>
            </w:pPr>
            <w:r w:rsidRPr="00AE6606">
              <w:rPr>
                <w:rFonts w:ascii="Times New Roman" w:hAnsi="Times New Roman"/>
                <w:sz w:val="24"/>
                <w:szCs w:val="24"/>
              </w:rPr>
              <w:t>Flujo de eventos:</w:t>
            </w:r>
          </w:p>
        </w:tc>
        <w:tc>
          <w:tcPr>
            <w:tcW w:w="4616" w:type="dxa"/>
            <w:shd w:val="clear" w:color="auto" w:fill="DBE5F1"/>
          </w:tcPr>
          <w:p w14:paraId="3542B9B0" w14:textId="77777777" w:rsidR="00E53344" w:rsidRDefault="00E53344" w:rsidP="009672A0">
            <w:pPr>
              <w:pStyle w:val="Standard"/>
              <w:ind w:left="2520"/>
              <w:jc w:val="both"/>
              <w:textAlignment w:val="baseline"/>
            </w:pPr>
          </w:p>
          <w:p w14:paraId="5BDA669C" w14:textId="77777777" w:rsidR="00E53344" w:rsidRDefault="00E53344" w:rsidP="00E53344">
            <w:pPr>
              <w:pStyle w:val="Standard"/>
              <w:numPr>
                <w:ilvl w:val="0"/>
                <w:numId w:val="20"/>
              </w:numPr>
              <w:jc w:val="both"/>
              <w:textAlignment w:val="baseline"/>
            </w:pPr>
            <w:r>
              <w:t>Administrador selecciona la pestaña Inventario de Altas bajas en el menú principal de SGR.</w:t>
            </w:r>
          </w:p>
          <w:p w14:paraId="649F480F" w14:textId="77777777" w:rsidR="00E53344" w:rsidRDefault="00E53344" w:rsidP="00E53344">
            <w:pPr>
              <w:pStyle w:val="Standard"/>
              <w:numPr>
                <w:ilvl w:val="0"/>
                <w:numId w:val="20"/>
              </w:numPr>
              <w:textAlignment w:val="baseline"/>
            </w:pPr>
            <w:r>
              <w:t>Administrador selecciona la opción deseada ( usar, Respaldar) de la pieza que requiere</w:t>
            </w:r>
          </w:p>
          <w:p w14:paraId="4D9C5C0A" w14:textId="77777777" w:rsidR="00E53344" w:rsidRDefault="00E53344" w:rsidP="00E53344">
            <w:pPr>
              <w:pStyle w:val="Standard"/>
              <w:numPr>
                <w:ilvl w:val="0"/>
                <w:numId w:val="20"/>
              </w:numPr>
              <w:textAlignment w:val="baseline"/>
            </w:pPr>
            <w:r>
              <w:t>SGR despliega un formulario Cambiar Estado con el campo (Numero de Reporte)</w:t>
            </w:r>
            <w:r w:rsidRPr="00323527">
              <w:t>.</w:t>
            </w:r>
          </w:p>
          <w:p w14:paraId="0283B764" w14:textId="77777777" w:rsidR="00E53344" w:rsidRDefault="00E53344" w:rsidP="00E53344">
            <w:pPr>
              <w:pStyle w:val="Standard"/>
              <w:numPr>
                <w:ilvl w:val="0"/>
                <w:numId w:val="20"/>
              </w:numPr>
              <w:textAlignment w:val="baseline"/>
            </w:pPr>
            <w:r>
              <w:t xml:space="preserve">Administrador llena el formulario y envía la información a SGR </w:t>
            </w:r>
          </w:p>
          <w:p w14:paraId="121F1CF2" w14:textId="77777777" w:rsidR="00E53344" w:rsidRDefault="00E53344" w:rsidP="00E53344">
            <w:pPr>
              <w:pStyle w:val="Standard"/>
              <w:numPr>
                <w:ilvl w:val="0"/>
                <w:numId w:val="20"/>
              </w:numPr>
              <w:jc w:val="both"/>
              <w:textAlignment w:val="baseline"/>
            </w:pPr>
            <w:r>
              <w:t>SGR valida los datos y almacena la información.</w:t>
            </w:r>
          </w:p>
          <w:p w14:paraId="4EA62A6F" w14:textId="77777777" w:rsidR="00E53344" w:rsidRPr="00323527" w:rsidRDefault="00E53344" w:rsidP="00E53344">
            <w:pPr>
              <w:pStyle w:val="Standard"/>
              <w:numPr>
                <w:ilvl w:val="0"/>
                <w:numId w:val="20"/>
              </w:numPr>
              <w:textAlignment w:val="baseline"/>
            </w:pPr>
            <w:r>
              <w:t>SGR guarda los cambios</w:t>
            </w:r>
          </w:p>
        </w:tc>
      </w:tr>
      <w:tr w:rsidR="00927BB2" w:rsidRPr="00AE6606" w14:paraId="1047B247" w14:textId="77777777" w:rsidTr="009672A0">
        <w:tc>
          <w:tcPr>
            <w:tcW w:w="4438" w:type="dxa"/>
            <w:shd w:val="clear" w:color="auto" w:fill="365F91"/>
          </w:tcPr>
          <w:p w14:paraId="1B508469" w14:textId="77777777" w:rsidR="00927BB2" w:rsidRPr="00AE6606" w:rsidRDefault="00927BB2" w:rsidP="00927BB2">
            <w:pPr>
              <w:autoSpaceDE w:val="0"/>
              <w:autoSpaceDN w:val="0"/>
              <w:adjustRightInd w:val="0"/>
              <w:spacing w:after="0"/>
              <w:rPr>
                <w:rFonts w:ascii="Times New Roman" w:hAnsi="Times New Roman"/>
                <w:sz w:val="24"/>
                <w:szCs w:val="24"/>
              </w:rPr>
            </w:pPr>
            <w:r>
              <w:rPr>
                <w:rFonts w:ascii="Times New Roman" w:hAnsi="Times New Roman"/>
                <w:sz w:val="24"/>
                <w:szCs w:val="24"/>
              </w:rPr>
              <w:t>Condiciones iniciales</w:t>
            </w:r>
            <w:r w:rsidRPr="00AE6606">
              <w:rPr>
                <w:rFonts w:ascii="Times New Roman" w:hAnsi="Times New Roman"/>
                <w:sz w:val="24"/>
                <w:szCs w:val="24"/>
              </w:rPr>
              <w:t>:</w:t>
            </w:r>
          </w:p>
        </w:tc>
        <w:tc>
          <w:tcPr>
            <w:tcW w:w="4616" w:type="dxa"/>
            <w:shd w:val="clear" w:color="auto" w:fill="A7BFDE"/>
          </w:tcPr>
          <w:p w14:paraId="7AF47C0B" w14:textId="77777777" w:rsidR="00927BB2" w:rsidRPr="00AE6606" w:rsidRDefault="00927BB2" w:rsidP="00927BB2">
            <w:pPr>
              <w:autoSpaceDE w:val="0"/>
              <w:autoSpaceDN w:val="0"/>
              <w:adjustRightInd w:val="0"/>
              <w:spacing w:after="0" w:line="240" w:lineRule="auto"/>
              <w:ind w:left="720"/>
              <w:jc w:val="both"/>
              <w:rPr>
                <w:rFonts w:ascii="Times New Roman" w:hAnsi="Times New Roman"/>
                <w:sz w:val="24"/>
                <w:szCs w:val="24"/>
              </w:rPr>
            </w:pPr>
            <w:r>
              <w:rPr>
                <w:rFonts w:ascii="Times New Roman" w:hAnsi="Times New Roman"/>
                <w:sz w:val="24"/>
                <w:szCs w:val="24"/>
              </w:rPr>
              <w:t>Administrador marca el estado del equipo..</w:t>
            </w:r>
          </w:p>
        </w:tc>
      </w:tr>
      <w:tr w:rsidR="00927BB2" w:rsidRPr="00AE6606" w14:paraId="7220DECC" w14:textId="77777777" w:rsidTr="009672A0">
        <w:tc>
          <w:tcPr>
            <w:tcW w:w="4438" w:type="dxa"/>
            <w:shd w:val="clear" w:color="auto" w:fill="365F91"/>
          </w:tcPr>
          <w:p w14:paraId="298F0012" w14:textId="77777777" w:rsidR="00927BB2" w:rsidRPr="00AE6606" w:rsidRDefault="00927BB2" w:rsidP="00927BB2">
            <w:pPr>
              <w:autoSpaceDE w:val="0"/>
              <w:autoSpaceDN w:val="0"/>
              <w:adjustRightInd w:val="0"/>
              <w:spacing w:after="0"/>
              <w:rPr>
                <w:rFonts w:ascii="Times New Roman" w:hAnsi="Times New Roman"/>
                <w:sz w:val="24"/>
                <w:szCs w:val="24"/>
              </w:rPr>
            </w:pPr>
            <w:r w:rsidRPr="00AE6606">
              <w:rPr>
                <w:rFonts w:ascii="Times New Roman" w:hAnsi="Times New Roman"/>
                <w:sz w:val="24"/>
                <w:szCs w:val="24"/>
              </w:rPr>
              <w:t>Condición de salida:</w:t>
            </w:r>
          </w:p>
        </w:tc>
        <w:tc>
          <w:tcPr>
            <w:tcW w:w="4616" w:type="dxa"/>
            <w:shd w:val="clear" w:color="auto" w:fill="DBE5F1"/>
          </w:tcPr>
          <w:p w14:paraId="6E0287CE" w14:textId="77777777" w:rsidR="00927BB2" w:rsidRPr="00AE6606" w:rsidRDefault="00927BB2" w:rsidP="00927BB2">
            <w:pPr>
              <w:autoSpaceDE w:val="0"/>
              <w:autoSpaceDN w:val="0"/>
              <w:adjustRightInd w:val="0"/>
              <w:spacing w:after="0"/>
              <w:ind w:left="720"/>
              <w:rPr>
                <w:rFonts w:ascii="Times New Roman" w:hAnsi="Times New Roman"/>
                <w:sz w:val="24"/>
                <w:szCs w:val="24"/>
              </w:rPr>
            </w:pPr>
            <w:r>
              <w:rPr>
                <w:rFonts w:ascii="Times New Roman" w:hAnsi="Times New Roman"/>
                <w:sz w:val="24"/>
                <w:szCs w:val="24"/>
              </w:rPr>
              <w:t>Cambiar Estado</w:t>
            </w:r>
          </w:p>
        </w:tc>
      </w:tr>
      <w:tr w:rsidR="00E53344" w:rsidRPr="00AE6606" w14:paraId="2579E938" w14:textId="77777777" w:rsidTr="009672A0">
        <w:tc>
          <w:tcPr>
            <w:tcW w:w="4438" w:type="dxa"/>
            <w:shd w:val="clear" w:color="auto" w:fill="365F91"/>
          </w:tcPr>
          <w:p w14:paraId="721026C7" w14:textId="77777777" w:rsidR="00E53344" w:rsidRPr="00AE6606" w:rsidRDefault="00E53344" w:rsidP="009672A0">
            <w:pPr>
              <w:autoSpaceDE w:val="0"/>
              <w:autoSpaceDN w:val="0"/>
              <w:adjustRightInd w:val="0"/>
              <w:spacing w:after="0"/>
              <w:rPr>
                <w:rFonts w:ascii="Times New Roman" w:hAnsi="Times New Roman"/>
                <w:sz w:val="24"/>
                <w:szCs w:val="24"/>
              </w:rPr>
            </w:pPr>
            <w:r w:rsidRPr="00AE6606">
              <w:rPr>
                <w:rFonts w:ascii="Times New Roman" w:hAnsi="Times New Roman"/>
                <w:sz w:val="24"/>
                <w:szCs w:val="24"/>
              </w:rPr>
              <w:t>Requerimientos de calidad:</w:t>
            </w:r>
          </w:p>
        </w:tc>
        <w:tc>
          <w:tcPr>
            <w:tcW w:w="4616" w:type="dxa"/>
            <w:shd w:val="clear" w:color="auto" w:fill="A7BFDE"/>
          </w:tcPr>
          <w:p w14:paraId="70AC8512" w14:textId="77777777" w:rsidR="00E53344" w:rsidRPr="00FF37D2" w:rsidRDefault="00E53344" w:rsidP="00E53344">
            <w:pPr>
              <w:pStyle w:val="Prrafodelista"/>
              <w:numPr>
                <w:ilvl w:val="1"/>
                <w:numId w:val="21"/>
              </w:numPr>
              <w:autoSpaceDE w:val="0"/>
              <w:autoSpaceDN w:val="0"/>
              <w:adjustRightInd w:val="0"/>
              <w:spacing w:before="0" w:after="0"/>
              <w:jc w:val="left"/>
              <w:rPr>
                <w:rFonts w:ascii="Times New Roman" w:hAnsi="Times New Roman"/>
                <w:sz w:val="24"/>
                <w:szCs w:val="24"/>
              </w:rPr>
            </w:pPr>
            <w:r>
              <w:rPr>
                <w:rFonts w:ascii="Times New Roman" w:hAnsi="Times New Roman"/>
                <w:sz w:val="24"/>
                <w:szCs w:val="24"/>
              </w:rPr>
              <w:t>SGR obtiene la fecha automáticamente del equipo.</w:t>
            </w:r>
          </w:p>
        </w:tc>
      </w:tr>
    </w:tbl>
    <w:p w14:paraId="50F4CF8D" w14:textId="77777777" w:rsidR="00E53344" w:rsidRDefault="00E53344" w:rsidP="00E53344"/>
    <w:p w14:paraId="5ACB35A1" w14:textId="77777777" w:rsidR="00E53344" w:rsidRPr="00E53344" w:rsidRDefault="00E53344" w:rsidP="00E53344"/>
    <w:p w14:paraId="40D5406C" w14:textId="77777777" w:rsidR="00E53344" w:rsidRPr="00E53344" w:rsidRDefault="00E53344" w:rsidP="00E53344"/>
    <w:p w14:paraId="50154E65" w14:textId="77777777" w:rsidR="00E53344" w:rsidRPr="00E53344" w:rsidRDefault="00E53344" w:rsidP="00E53344"/>
    <w:p w14:paraId="5C6D4664" w14:textId="77777777" w:rsidR="00E53344" w:rsidRPr="00E53344" w:rsidRDefault="00E53344" w:rsidP="00E53344"/>
    <w:p w14:paraId="67325207" w14:textId="77777777" w:rsidR="00E53344" w:rsidRPr="00E53344" w:rsidRDefault="00E53344" w:rsidP="00E53344"/>
    <w:p w14:paraId="1081BF5F" w14:textId="77777777" w:rsidR="00E53344" w:rsidRPr="00E53344" w:rsidRDefault="00E53344" w:rsidP="00E53344"/>
    <w:p w14:paraId="5C975768" w14:textId="77777777" w:rsidR="00E53344" w:rsidRDefault="00E53344" w:rsidP="00E53344"/>
    <w:p w14:paraId="35011DF4" w14:textId="77777777" w:rsidR="00E53344" w:rsidRDefault="00E53344" w:rsidP="00E53344">
      <w:pPr>
        <w:tabs>
          <w:tab w:val="left" w:pos="2460"/>
        </w:tabs>
      </w:pPr>
      <w:r>
        <w:tab/>
      </w:r>
    </w:p>
    <w:p w14:paraId="06E6E612" w14:textId="77777777" w:rsidR="00E53344" w:rsidRDefault="00E53344" w:rsidP="00E53344">
      <w:pPr>
        <w:tabs>
          <w:tab w:val="left" w:pos="2460"/>
        </w:tabs>
      </w:pPr>
    </w:p>
    <w:p w14:paraId="6314FE81" w14:textId="77777777" w:rsidR="00E53344" w:rsidRDefault="00E53344" w:rsidP="00E53344">
      <w:pPr>
        <w:tabs>
          <w:tab w:val="left" w:pos="2460"/>
        </w:tabs>
      </w:pPr>
    </w:p>
    <w:p w14:paraId="37747D05" w14:textId="77777777" w:rsidR="00E53344" w:rsidRDefault="00E53344" w:rsidP="00E53344">
      <w:pPr>
        <w:tabs>
          <w:tab w:val="left" w:pos="2460"/>
        </w:tabs>
      </w:pPr>
    </w:p>
    <w:p w14:paraId="0AED00B6" w14:textId="77777777" w:rsidR="00E53344" w:rsidRDefault="007B12A2" w:rsidP="00E53344">
      <w:pPr>
        <w:tabs>
          <w:tab w:val="left" w:pos="2460"/>
        </w:tabs>
      </w:pPr>
      <w:r>
        <w:rPr>
          <w:noProof/>
          <w:lang w:val="es-ES" w:eastAsia="es-ES"/>
        </w:rPr>
        <w:drawing>
          <wp:anchor distT="0" distB="0" distL="114300" distR="114300" simplePos="0" relativeHeight="251662336" behindDoc="1" locked="0" layoutInCell="1" allowOverlap="1" wp14:anchorId="13F524CF" wp14:editId="3E91D8F7">
            <wp:simplePos x="0" y="0"/>
            <wp:positionH relativeFrom="column">
              <wp:posOffset>596265</wp:posOffset>
            </wp:positionH>
            <wp:positionV relativeFrom="paragraph">
              <wp:posOffset>-252095</wp:posOffset>
            </wp:positionV>
            <wp:extent cx="4733925" cy="2104793"/>
            <wp:effectExtent l="0" t="0" r="0" b="0"/>
            <wp:wrapNone/>
            <wp:docPr id="7" name="Imagen 7" descr="C:\Users\ANIA\Desktop\siete\diseñoDe Sistemas\Repor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IA\Desktop\siete\diseñoDe Sistemas\Report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3925" cy="210479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40FC11" w14:textId="77777777" w:rsidR="00E53344" w:rsidRPr="00E53344" w:rsidRDefault="00E53344" w:rsidP="00E53344"/>
    <w:p w14:paraId="7512E99F" w14:textId="77777777" w:rsidR="00E53344" w:rsidRPr="00E53344" w:rsidRDefault="00E53344" w:rsidP="00E53344"/>
    <w:p w14:paraId="7199639B" w14:textId="77777777" w:rsidR="00E53344" w:rsidRPr="00E53344" w:rsidRDefault="00E53344" w:rsidP="00E53344"/>
    <w:p w14:paraId="248F3269" w14:textId="77777777" w:rsidR="00E53344" w:rsidRPr="00E53344" w:rsidRDefault="00E53344" w:rsidP="00E53344"/>
    <w:p w14:paraId="248DBEC9" w14:textId="77777777" w:rsidR="00E53344" w:rsidRDefault="00E53344" w:rsidP="00E53344"/>
    <w:tbl>
      <w:tblPr>
        <w:tblpPr w:leftFromText="141" w:rightFromText="141" w:vertAnchor="text" w:horzAnchor="margin" w:tblpY="404"/>
        <w:tblW w:w="0" w:type="auto"/>
        <w:tblBorders>
          <w:insideH w:val="single" w:sz="4" w:space="0" w:color="FFFFFF"/>
        </w:tblBorders>
        <w:tblLook w:val="04A0" w:firstRow="1" w:lastRow="0" w:firstColumn="1" w:lastColumn="0" w:noHBand="0" w:noVBand="1"/>
      </w:tblPr>
      <w:tblGrid>
        <w:gridCol w:w="4438"/>
        <w:gridCol w:w="4616"/>
      </w:tblGrid>
      <w:tr w:rsidR="00E53344" w:rsidRPr="00AE6606" w14:paraId="22DDD85B" w14:textId="77777777" w:rsidTr="00E53344">
        <w:tc>
          <w:tcPr>
            <w:tcW w:w="4438" w:type="dxa"/>
            <w:shd w:val="clear" w:color="auto" w:fill="B8CCE4"/>
          </w:tcPr>
          <w:p w14:paraId="6CDCFA49" w14:textId="77777777" w:rsidR="00E53344" w:rsidRPr="00AE6606" w:rsidRDefault="00E53344" w:rsidP="00E53344">
            <w:pPr>
              <w:autoSpaceDE w:val="0"/>
              <w:autoSpaceDN w:val="0"/>
              <w:adjustRightInd w:val="0"/>
              <w:spacing w:after="0"/>
              <w:rPr>
                <w:rFonts w:ascii="Times New Roman" w:hAnsi="Times New Roman"/>
                <w:b/>
                <w:bCs/>
                <w:sz w:val="24"/>
                <w:szCs w:val="24"/>
              </w:rPr>
            </w:pPr>
            <w:r w:rsidRPr="00AE6606">
              <w:rPr>
                <w:rFonts w:ascii="Times New Roman" w:hAnsi="Times New Roman"/>
                <w:b/>
                <w:bCs/>
                <w:sz w:val="24"/>
                <w:szCs w:val="24"/>
              </w:rPr>
              <w:t>Nombre del caso de uso:</w:t>
            </w:r>
          </w:p>
        </w:tc>
        <w:tc>
          <w:tcPr>
            <w:tcW w:w="4616" w:type="dxa"/>
            <w:shd w:val="clear" w:color="auto" w:fill="B8CCE4"/>
          </w:tcPr>
          <w:p w14:paraId="747AB77B" w14:textId="77777777" w:rsidR="00E53344" w:rsidRPr="00AE6606" w:rsidRDefault="00E53344" w:rsidP="00E53344">
            <w:pPr>
              <w:rPr>
                <w:rFonts w:ascii="Times New Roman" w:hAnsi="Times New Roman"/>
                <w:b/>
                <w:bCs/>
                <w:sz w:val="24"/>
                <w:szCs w:val="24"/>
              </w:rPr>
            </w:pPr>
            <w:r w:rsidRPr="00066129">
              <w:rPr>
                <w:rFonts w:ascii="Times New Roman" w:hAnsi="Times New Roman"/>
                <w:b/>
                <w:bCs/>
                <w:sz w:val="24"/>
                <w:szCs w:val="24"/>
              </w:rPr>
              <w:t>Obtener informe Inventario de Altas/Bajas</w:t>
            </w:r>
          </w:p>
        </w:tc>
      </w:tr>
      <w:tr w:rsidR="00E53344" w:rsidRPr="00AE6606" w14:paraId="37DA3F7A" w14:textId="77777777" w:rsidTr="00E53344">
        <w:tc>
          <w:tcPr>
            <w:tcW w:w="4438" w:type="dxa"/>
            <w:shd w:val="clear" w:color="auto" w:fill="365F91"/>
          </w:tcPr>
          <w:p w14:paraId="33C1D97A" w14:textId="77777777" w:rsidR="00E53344" w:rsidRPr="00AE6606" w:rsidRDefault="00E53344" w:rsidP="00E53344">
            <w:pPr>
              <w:autoSpaceDE w:val="0"/>
              <w:autoSpaceDN w:val="0"/>
              <w:adjustRightInd w:val="0"/>
              <w:spacing w:after="0"/>
              <w:rPr>
                <w:rFonts w:ascii="Times New Roman" w:hAnsi="Times New Roman"/>
                <w:sz w:val="24"/>
                <w:szCs w:val="24"/>
              </w:rPr>
            </w:pPr>
            <w:r w:rsidRPr="00AE6606">
              <w:rPr>
                <w:rFonts w:ascii="Times New Roman" w:hAnsi="Times New Roman"/>
                <w:sz w:val="24"/>
                <w:szCs w:val="24"/>
              </w:rPr>
              <w:t>Actores participantes:</w:t>
            </w:r>
          </w:p>
        </w:tc>
        <w:tc>
          <w:tcPr>
            <w:tcW w:w="4616" w:type="dxa"/>
            <w:shd w:val="clear" w:color="auto" w:fill="A7BFDE"/>
          </w:tcPr>
          <w:p w14:paraId="2EC0DC90" w14:textId="77777777" w:rsidR="00E53344" w:rsidRPr="00323527" w:rsidRDefault="00E53344" w:rsidP="00E53344">
            <w:pPr>
              <w:pStyle w:val="Standard"/>
              <w:ind w:left="928"/>
              <w:textAlignment w:val="baseline"/>
            </w:pPr>
            <w:r>
              <w:t>Administrador</w:t>
            </w:r>
          </w:p>
        </w:tc>
      </w:tr>
      <w:tr w:rsidR="00E53344" w:rsidRPr="00AE6606" w14:paraId="114A7D37" w14:textId="77777777" w:rsidTr="00E53344">
        <w:tc>
          <w:tcPr>
            <w:tcW w:w="4438" w:type="dxa"/>
            <w:shd w:val="clear" w:color="auto" w:fill="365F91"/>
          </w:tcPr>
          <w:p w14:paraId="4AC209E1" w14:textId="77777777" w:rsidR="00E53344" w:rsidRPr="00AE6606" w:rsidRDefault="00E53344" w:rsidP="00E53344">
            <w:pPr>
              <w:autoSpaceDE w:val="0"/>
              <w:autoSpaceDN w:val="0"/>
              <w:adjustRightInd w:val="0"/>
              <w:spacing w:after="0"/>
              <w:rPr>
                <w:rFonts w:ascii="Times New Roman" w:hAnsi="Times New Roman"/>
                <w:sz w:val="24"/>
                <w:szCs w:val="24"/>
              </w:rPr>
            </w:pPr>
          </w:p>
          <w:p w14:paraId="1101DF6C" w14:textId="77777777" w:rsidR="00E53344" w:rsidRPr="00AE6606" w:rsidRDefault="00E53344" w:rsidP="00E53344">
            <w:pPr>
              <w:autoSpaceDE w:val="0"/>
              <w:autoSpaceDN w:val="0"/>
              <w:adjustRightInd w:val="0"/>
              <w:spacing w:after="0"/>
              <w:rPr>
                <w:rFonts w:ascii="Times New Roman" w:hAnsi="Times New Roman"/>
                <w:sz w:val="24"/>
                <w:szCs w:val="24"/>
              </w:rPr>
            </w:pPr>
          </w:p>
          <w:p w14:paraId="0FE4EE2E" w14:textId="77777777" w:rsidR="00E53344" w:rsidRPr="00AE6606" w:rsidRDefault="00E53344" w:rsidP="00E53344">
            <w:pPr>
              <w:autoSpaceDE w:val="0"/>
              <w:autoSpaceDN w:val="0"/>
              <w:adjustRightInd w:val="0"/>
              <w:spacing w:after="0"/>
              <w:rPr>
                <w:rFonts w:ascii="Times New Roman" w:hAnsi="Times New Roman"/>
                <w:sz w:val="24"/>
                <w:szCs w:val="24"/>
              </w:rPr>
            </w:pPr>
          </w:p>
          <w:p w14:paraId="5C921A2C" w14:textId="77777777" w:rsidR="00E53344" w:rsidRPr="00AE6606" w:rsidRDefault="00E53344" w:rsidP="00E53344">
            <w:pPr>
              <w:autoSpaceDE w:val="0"/>
              <w:autoSpaceDN w:val="0"/>
              <w:adjustRightInd w:val="0"/>
              <w:spacing w:after="0"/>
              <w:rPr>
                <w:rFonts w:ascii="Times New Roman" w:hAnsi="Times New Roman"/>
                <w:sz w:val="24"/>
                <w:szCs w:val="24"/>
              </w:rPr>
            </w:pPr>
            <w:r w:rsidRPr="00AE6606">
              <w:rPr>
                <w:rFonts w:ascii="Times New Roman" w:hAnsi="Times New Roman"/>
                <w:sz w:val="24"/>
                <w:szCs w:val="24"/>
              </w:rPr>
              <w:t>Flujo de eventos:</w:t>
            </w:r>
          </w:p>
        </w:tc>
        <w:tc>
          <w:tcPr>
            <w:tcW w:w="4616" w:type="dxa"/>
            <w:shd w:val="clear" w:color="auto" w:fill="DBE5F1"/>
          </w:tcPr>
          <w:p w14:paraId="6C03046A" w14:textId="77777777" w:rsidR="00E53344" w:rsidRDefault="00E53344" w:rsidP="00E53344">
            <w:pPr>
              <w:pStyle w:val="Standard"/>
              <w:ind w:left="2520"/>
              <w:jc w:val="both"/>
              <w:textAlignment w:val="baseline"/>
            </w:pPr>
          </w:p>
          <w:p w14:paraId="4ACD4F11" w14:textId="77777777" w:rsidR="00E53344" w:rsidRDefault="00E53344" w:rsidP="00E53344">
            <w:pPr>
              <w:pStyle w:val="Standard"/>
              <w:numPr>
                <w:ilvl w:val="0"/>
                <w:numId w:val="1"/>
              </w:numPr>
              <w:jc w:val="both"/>
              <w:textAlignment w:val="baseline"/>
            </w:pPr>
            <w:r>
              <w:t>Administrador  selecciona la pestaña inventario de altas o bajas en el menú principal de SGR.</w:t>
            </w:r>
          </w:p>
          <w:p w14:paraId="415F230E" w14:textId="77777777" w:rsidR="00E53344" w:rsidRDefault="00E53344" w:rsidP="00E53344">
            <w:pPr>
              <w:pStyle w:val="Standard"/>
              <w:numPr>
                <w:ilvl w:val="0"/>
                <w:numId w:val="1"/>
              </w:numPr>
              <w:jc w:val="both"/>
              <w:textAlignment w:val="baseline"/>
            </w:pPr>
            <w:r>
              <w:t>Administrador  selecciona la opción inventario altas o bajas de SGR.</w:t>
            </w:r>
          </w:p>
          <w:p w14:paraId="79D0AECB" w14:textId="77777777" w:rsidR="00E53344" w:rsidRDefault="00E53344" w:rsidP="00E53344">
            <w:pPr>
              <w:pStyle w:val="Standard"/>
              <w:numPr>
                <w:ilvl w:val="0"/>
                <w:numId w:val="1"/>
              </w:numPr>
              <w:textAlignment w:val="baseline"/>
            </w:pPr>
            <w:r>
              <w:t xml:space="preserve">SGR despliega  formulario Generar Inventario con el campos (fecha de inicio, fecha de fin). </w:t>
            </w:r>
          </w:p>
          <w:p w14:paraId="55CE925D" w14:textId="77777777" w:rsidR="00E53344" w:rsidRDefault="00E53344" w:rsidP="00E53344">
            <w:pPr>
              <w:pStyle w:val="Standard"/>
              <w:numPr>
                <w:ilvl w:val="0"/>
                <w:numId w:val="1"/>
              </w:numPr>
              <w:jc w:val="both"/>
              <w:textAlignment w:val="baseline"/>
            </w:pPr>
            <w:r>
              <w:t>Administrador llena el formulario y envía la información a SGR.</w:t>
            </w:r>
          </w:p>
          <w:p w14:paraId="70D1D3EC" w14:textId="77777777" w:rsidR="00E53344" w:rsidRDefault="00E53344" w:rsidP="00E53344">
            <w:pPr>
              <w:pStyle w:val="Standard"/>
              <w:numPr>
                <w:ilvl w:val="0"/>
                <w:numId w:val="1"/>
              </w:numPr>
              <w:jc w:val="both"/>
              <w:textAlignment w:val="baseline"/>
            </w:pPr>
            <w:r>
              <w:t>SGR devuelve inventario solicitado.</w:t>
            </w:r>
          </w:p>
          <w:p w14:paraId="3CBBF248" w14:textId="77777777" w:rsidR="00E53344" w:rsidRPr="00323527" w:rsidRDefault="00E53344" w:rsidP="00E53344">
            <w:pPr>
              <w:pStyle w:val="Standard"/>
              <w:ind w:left="720"/>
              <w:textAlignment w:val="baseline"/>
            </w:pPr>
          </w:p>
        </w:tc>
      </w:tr>
      <w:tr w:rsidR="00E53344" w:rsidRPr="00AE6606" w14:paraId="05F80C3D" w14:textId="77777777" w:rsidTr="00E53344">
        <w:tc>
          <w:tcPr>
            <w:tcW w:w="4438" w:type="dxa"/>
            <w:shd w:val="clear" w:color="auto" w:fill="365F91"/>
          </w:tcPr>
          <w:p w14:paraId="71B25E46" w14:textId="77777777" w:rsidR="00E53344" w:rsidRPr="00AE6606" w:rsidRDefault="00E53344" w:rsidP="00E53344">
            <w:pPr>
              <w:autoSpaceDE w:val="0"/>
              <w:autoSpaceDN w:val="0"/>
              <w:adjustRightInd w:val="0"/>
              <w:spacing w:after="0"/>
              <w:rPr>
                <w:rFonts w:ascii="Times New Roman" w:hAnsi="Times New Roman"/>
                <w:sz w:val="24"/>
                <w:szCs w:val="24"/>
              </w:rPr>
            </w:pPr>
            <w:r>
              <w:rPr>
                <w:rFonts w:ascii="Times New Roman" w:hAnsi="Times New Roman"/>
                <w:sz w:val="24"/>
                <w:szCs w:val="24"/>
              </w:rPr>
              <w:t>Condiciones iniciales</w:t>
            </w:r>
            <w:r w:rsidRPr="00AE6606">
              <w:rPr>
                <w:rFonts w:ascii="Times New Roman" w:hAnsi="Times New Roman"/>
                <w:sz w:val="24"/>
                <w:szCs w:val="24"/>
              </w:rPr>
              <w:t>:</w:t>
            </w:r>
          </w:p>
        </w:tc>
        <w:tc>
          <w:tcPr>
            <w:tcW w:w="4616" w:type="dxa"/>
            <w:shd w:val="clear" w:color="auto" w:fill="A7BFDE"/>
          </w:tcPr>
          <w:p w14:paraId="62D7A594" w14:textId="77777777" w:rsidR="00E53344" w:rsidRPr="00E37F95" w:rsidRDefault="00E37F95" w:rsidP="00E37F95">
            <w:pPr>
              <w:autoSpaceDE w:val="0"/>
              <w:autoSpaceDN w:val="0"/>
              <w:adjustRightInd w:val="0"/>
              <w:spacing w:after="0"/>
              <w:rPr>
                <w:rFonts w:ascii="Times New Roman" w:hAnsi="Times New Roman"/>
                <w:sz w:val="24"/>
                <w:szCs w:val="24"/>
              </w:rPr>
            </w:pPr>
            <w:r>
              <w:rPr>
                <w:rFonts w:ascii="Times New Roman" w:hAnsi="Times New Roman"/>
                <w:sz w:val="24"/>
                <w:szCs w:val="24"/>
              </w:rPr>
              <w:t xml:space="preserve">            </w:t>
            </w:r>
            <w:r w:rsidRPr="00E37F95">
              <w:rPr>
                <w:rFonts w:ascii="Times New Roman" w:hAnsi="Times New Roman"/>
                <w:sz w:val="24"/>
                <w:szCs w:val="24"/>
              </w:rPr>
              <w:t xml:space="preserve">Recuperar </w:t>
            </w:r>
            <w:r>
              <w:rPr>
                <w:rFonts w:ascii="Times New Roman" w:hAnsi="Times New Roman"/>
                <w:sz w:val="24"/>
                <w:szCs w:val="24"/>
              </w:rPr>
              <w:t>I</w:t>
            </w:r>
            <w:r w:rsidRPr="00E37F95">
              <w:rPr>
                <w:rFonts w:ascii="Times New Roman" w:hAnsi="Times New Roman"/>
                <w:sz w:val="24"/>
                <w:szCs w:val="24"/>
              </w:rPr>
              <w:t>nformación</w:t>
            </w:r>
          </w:p>
        </w:tc>
      </w:tr>
      <w:tr w:rsidR="00E53344" w:rsidRPr="00AE6606" w14:paraId="3A1943C1" w14:textId="77777777" w:rsidTr="00E53344">
        <w:tc>
          <w:tcPr>
            <w:tcW w:w="4438" w:type="dxa"/>
            <w:shd w:val="clear" w:color="auto" w:fill="365F91"/>
          </w:tcPr>
          <w:p w14:paraId="17FA421A" w14:textId="77777777" w:rsidR="00E53344" w:rsidRPr="00AE6606" w:rsidRDefault="00E53344" w:rsidP="00E53344">
            <w:pPr>
              <w:autoSpaceDE w:val="0"/>
              <w:autoSpaceDN w:val="0"/>
              <w:adjustRightInd w:val="0"/>
              <w:spacing w:after="0"/>
              <w:rPr>
                <w:rFonts w:ascii="Times New Roman" w:hAnsi="Times New Roman"/>
                <w:sz w:val="24"/>
                <w:szCs w:val="24"/>
              </w:rPr>
            </w:pPr>
            <w:r w:rsidRPr="00AE6606">
              <w:rPr>
                <w:rFonts w:ascii="Times New Roman" w:hAnsi="Times New Roman"/>
                <w:sz w:val="24"/>
                <w:szCs w:val="24"/>
              </w:rPr>
              <w:t>Condición de salida:</w:t>
            </w:r>
          </w:p>
        </w:tc>
        <w:tc>
          <w:tcPr>
            <w:tcW w:w="4616" w:type="dxa"/>
            <w:shd w:val="clear" w:color="auto" w:fill="DBE5F1"/>
          </w:tcPr>
          <w:p w14:paraId="76C68CEC" w14:textId="77777777" w:rsidR="00E53344" w:rsidRPr="00AE6606" w:rsidRDefault="00E37F95" w:rsidP="00E53344">
            <w:pPr>
              <w:autoSpaceDE w:val="0"/>
              <w:autoSpaceDN w:val="0"/>
              <w:adjustRightInd w:val="0"/>
              <w:spacing w:after="0"/>
              <w:ind w:left="720"/>
              <w:rPr>
                <w:rFonts w:ascii="Times New Roman" w:hAnsi="Times New Roman"/>
                <w:sz w:val="24"/>
                <w:szCs w:val="24"/>
              </w:rPr>
            </w:pPr>
            <w:r>
              <w:rPr>
                <w:rFonts w:ascii="Times New Roman" w:hAnsi="Times New Roman"/>
                <w:sz w:val="24"/>
                <w:szCs w:val="24"/>
              </w:rPr>
              <w:t>Inventario en pdf</w:t>
            </w:r>
          </w:p>
        </w:tc>
      </w:tr>
      <w:tr w:rsidR="00E53344" w:rsidRPr="00AE6606" w14:paraId="3B58BBC8" w14:textId="77777777" w:rsidTr="00E53344">
        <w:tc>
          <w:tcPr>
            <w:tcW w:w="4438" w:type="dxa"/>
            <w:shd w:val="clear" w:color="auto" w:fill="365F91"/>
          </w:tcPr>
          <w:p w14:paraId="76490D11" w14:textId="77777777" w:rsidR="00E53344" w:rsidRPr="00AE6606" w:rsidRDefault="00E53344" w:rsidP="00E53344">
            <w:pPr>
              <w:autoSpaceDE w:val="0"/>
              <w:autoSpaceDN w:val="0"/>
              <w:adjustRightInd w:val="0"/>
              <w:spacing w:after="0"/>
              <w:rPr>
                <w:rFonts w:ascii="Times New Roman" w:hAnsi="Times New Roman"/>
                <w:sz w:val="24"/>
                <w:szCs w:val="24"/>
              </w:rPr>
            </w:pPr>
            <w:r w:rsidRPr="00AE6606">
              <w:rPr>
                <w:rFonts w:ascii="Times New Roman" w:hAnsi="Times New Roman"/>
                <w:sz w:val="24"/>
                <w:szCs w:val="24"/>
              </w:rPr>
              <w:t>Requerimientos de calidad:</w:t>
            </w:r>
          </w:p>
        </w:tc>
        <w:tc>
          <w:tcPr>
            <w:tcW w:w="4616" w:type="dxa"/>
            <w:shd w:val="clear" w:color="auto" w:fill="A7BFDE"/>
          </w:tcPr>
          <w:p w14:paraId="6B8729BA" w14:textId="77777777" w:rsidR="00E53344" w:rsidRPr="00FF37D2" w:rsidRDefault="00E53344" w:rsidP="00E53344">
            <w:pPr>
              <w:pStyle w:val="Prrafodelista"/>
              <w:numPr>
                <w:ilvl w:val="1"/>
                <w:numId w:val="3"/>
              </w:numPr>
              <w:autoSpaceDE w:val="0"/>
              <w:autoSpaceDN w:val="0"/>
              <w:adjustRightInd w:val="0"/>
              <w:spacing w:before="0" w:after="0"/>
              <w:jc w:val="left"/>
              <w:rPr>
                <w:rFonts w:ascii="Times New Roman" w:hAnsi="Times New Roman"/>
                <w:sz w:val="24"/>
                <w:szCs w:val="24"/>
              </w:rPr>
            </w:pPr>
            <w:r>
              <w:rPr>
                <w:rFonts w:ascii="Times New Roman" w:hAnsi="Times New Roman"/>
                <w:sz w:val="24"/>
                <w:szCs w:val="24"/>
              </w:rPr>
              <w:t>SGR obtiene la fecha automáticamente del equipo.</w:t>
            </w:r>
          </w:p>
        </w:tc>
      </w:tr>
    </w:tbl>
    <w:p w14:paraId="5628C132" w14:textId="77777777" w:rsidR="00E53344" w:rsidRDefault="00E53344" w:rsidP="00E53344"/>
    <w:p w14:paraId="74887753" w14:textId="77777777" w:rsidR="004C5EAF" w:rsidRDefault="004C5EAF" w:rsidP="00E53344"/>
    <w:p w14:paraId="32569507" w14:textId="77777777" w:rsidR="004C5EAF" w:rsidDel="0022042F" w:rsidRDefault="004C5EAF" w:rsidP="00E53344">
      <w:pPr>
        <w:rPr>
          <w:del w:id="4" w:author="Imac" w:date="2013-11-07T15:21:00Z"/>
        </w:rPr>
      </w:pPr>
    </w:p>
    <w:p w14:paraId="3E9FFA58" w14:textId="77777777" w:rsidR="004C5EAF" w:rsidRPr="00E53344" w:rsidRDefault="004C5EAF" w:rsidP="00E53344"/>
    <w:sectPr w:rsidR="004C5EAF" w:rsidRPr="00E53344">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Imac" w:date="2013-11-07T15:19:00Z" w:initials="I">
    <w:p w14:paraId="7C3D454F" w14:textId="77777777" w:rsidR="0022042F" w:rsidRDefault="0022042F">
      <w:pPr>
        <w:pStyle w:val="Textocomentario"/>
      </w:pPr>
      <w:r>
        <w:rPr>
          <w:rStyle w:val="Refdecomentario"/>
        </w:rPr>
        <w:annotationRef/>
      </w:r>
      <w:r>
        <w:t>Definir cuales son los archivos planos y en donde se alojan.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47F8D"/>
    <w:multiLevelType w:val="multilevel"/>
    <w:tmpl w:val="250A527E"/>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9885D3F"/>
    <w:multiLevelType w:val="hybridMultilevel"/>
    <w:tmpl w:val="EF6820C2"/>
    <w:lvl w:ilvl="0" w:tplc="080A0013">
      <w:start w:val="1"/>
      <w:numFmt w:val="upperRoman"/>
      <w:lvlText w:val="%1."/>
      <w:lvlJc w:val="righ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2">
    <w:nsid w:val="0AE100EE"/>
    <w:multiLevelType w:val="hybridMultilevel"/>
    <w:tmpl w:val="9148D8F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0D95572"/>
    <w:multiLevelType w:val="multilevel"/>
    <w:tmpl w:val="92484C86"/>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1654901"/>
    <w:multiLevelType w:val="hybridMultilevel"/>
    <w:tmpl w:val="DCE0FC9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2CE6647"/>
    <w:multiLevelType w:val="multilevel"/>
    <w:tmpl w:val="1F648B62"/>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3CC09EC"/>
    <w:multiLevelType w:val="hybridMultilevel"/>
    <w:tmpl w:val="94749DAA"/>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nsid w:val="247E3B03"/>
    <w:multiLevelType w:val="multilevel"/>
    <w:tmpl w:val="BFD02634"/>
    <w:lvl w:ilvl="0">
      <w:start w:val="1"/>
      <w:numFmt w:val="decimal"/>
      <w:lvlText w:val="%1."/>
      <w:lvlJc w:val="left"/>
      <w:pPr>
        <w:tabs>
          <w:tab w:val="num" w:pos="360"/>
        </w:tabs>
        <w:ind w:left="360" w:hanging="360"/>
      </w:pPr>
      <w:rPr>
        <w:rFonts w:hint="default"/>
      </w:rPr>
    </w:lvl>
    <w:lvl w:ilvl="1">
      <w:start w:val="1"/>
      <w:numFmt w:val="decimal"/>
      <w:pStyle w:val="Ttulo2"/>
      <w:lvlText w:val="%1.%2."/>
      <w:lvlJc w:val="left"/>
      <w:pPr>
        <w:tabs>
          <w:tab w:val="num" w:pos="432"/>
        </w:tabs>
        <w:ind w:left="43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2"/>
        <w:szCs w:val="22"/>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440"/>
        </w:tabs>
        <w:ind w:left="1224" w:hanging="504"/>
      </w:pPr>
      <w:rPr>
        <w:rFonts w:hint="default"/>
        <w:sz w:val="22"/>
        <w:szCs w:val="22"/>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24AE691A"/>
    <w:multiLevelType w:val="hybridMultilevel"/>
    <w:tmpl w:val="8B443042"/>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nsid w:val="25BD0336"/>
    <w:multiLevelType w:val="hybridMultilevel"/>
    <w:tmpl w:val="D1C86912"/>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2A780721"/>
    <w:multiLevelType w:val="multilevel"/>
    <w:tmpl w:val="A32A34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5"/>
      <w:numFmt w:val="upperRoman"/>
      <w:lvlText w:val="%4."/>
      <w:lvlJc w:val="left"/>
      <w:pPr>
        <w:ind w:left="3240" w:hanging="720"/>
      </w:pPr>
      <w:rPr>
        <w:rFont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4FF6A0C"/>
    <w:multiLevelType w:val="multilevel"/>
    <w:tmpl w:val="515A51AE"/>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68830C5"/>
    <w:multiLevelType w:val="hybridMultilevel"/>
    <w:tmpl w:val="5226FE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370F7FAC"/>
    <w:multiLevelType w:val="hybridMultilevel"/>
    <w:tmpl w:val="831AF760"/>
    <w:lvl w:ilvl="0" w:tplc="080A0013">
      <w:start w:val="1"/>
      <w:numFmt w:val="upperRoman"/>
      <w:lvlText w:val="%1."/>
      <w:lvlJc w:val="right"/>
      <w:pPr>
        <w:ind w:left="2484" w:hanging="360"/>
      </w:pPr>
    </w:lvl>
    <w:lvl w:ilvl="1" w:tplc="080A0019">
      <w:start w:val="1"/>
      <w:numFmt w:val="lowerLetter"/>
      <w:lvlText w:val="%2."/>
      <w:lvlJc w:val="left"/>
      <w:pPr>
        <w:ind w:left="3204" w:hanging="360"/>
      </w:pPr>
    </w:lvl>
    <w:lvl w:ilvl="2" w:tplc="080A001B" w:tentative="1">
      <w:start w:val="1"/>
      <w:numFmt w:val="lowerRoman"/>
      <w:lvlText w:val="%3."/>
      <w:lvlJc w:val="right"/>
      <w:pPr>
        <w:ind w:left="3924" w:hanging="180"/>
      </w:pPr>
    </w:lvl>
    <w:lvl w:ilvl="3" w:tplc="080A000F" w:tentative="1">
      <w:start w:val="1"/>
      <w:numFmt w:val="decimal"/>
      <w:lvlText w:val="%4."/>
      <w:lvlJc w:val="left"/>
      <w:pPr>
        <w:ind w:left="4644" w:hanging="360"/>
      </w:pPr>
    </w:lvl>
    <w:lvl w:ilvl="4" w:tplc="080A0019">
      <w:start w:val="1"/>
      <w:numFmt w:val="lowerLetter"/>
      <w:lvlText w:val="%5."/>
      <w:lvlJc w:val="left"/>
      <w:pPr>
        <w:ind w:left="5364" w:hanging="360"/>
      </w:pPr>
    </w:lvl>
    <w:lvl w:ilvl="5" w:tplc="080A001B" w:tentative="1">
      <w:start w:val="1"/>
      <w:numFmt w:val="lowerRoman"/>
      <w:lvlText w:val="%6."/>
      <w:lvlJc w:val="right"/>
      <w:pPr>
        <w:ind w:left="6084" w:hanging="180"/>
      </w:pPr>
    </w:lvl>
    <w:lvl w:ilvl="6" w:tplc="080A000F" w:tentative="1">
      <w:start w:val="1"/>
      <w:numFmt w:val="decimal"/>
      <w:lvlText w:val="%7."/>
      <w:lvlJc w:val="left"/>
      <w:pPr>
        <w:ind w:left="6804" w:hanging="360"/>
      </w:pPr>
    </w:lvl>
    <w:lvl w:ilvl="7" w:tplc="080A0019" w:tentative="1">
      <w:start w:val="1"/>
      <w:numFmt w:val="lowerLetter"/>
      <w:lvlText w:val="%8."/>
      <w:lvlJc w:val="left"/>
      <w:pPr>
        <w:ind w:left="7524" w:hanging="360"/>
      </w:pPr>
    </w:lvl>
    <w:lvl w:ilvl="8" w:tplc="080A001B" w:tentative="1">
      <w:start w:val="1"/>
      <w:numFmt w:val="lowerRoman"/>
      <w:lvlText w:val="%9."/>
      <w:lvlJc w:val="right"/>
      <w:pPr>
        <w:ind w:left="8244" w:hanging="180"/>
      </w:pPr>
    </w:lvl>
  </w:abstractNum>
  <w:abstractNum w:abstractNumId="14">
    <w:nsid w:val="3E8C420C"/>
    <w:multiLevelType w:val="multilevel"/>
    <w:tmpl w:val="285A82A4"/>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2FC6F35"/>
    <w:multiLevelType w:val="hybridMultilevel"/>
    <w:tmpl w:val="441C3C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49C71974"/>
    <w:multiLevelType w:val="multilevel"/>
    <w:tmpl w:val="3874297C"/>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C69127B"/>
    <w:multiLevelType w:val="multilevel"/>
    <w:tmpl w:val="6AC6C22E"/>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3B50CFF"/>
    <w:multiLevelType w:val="hybridMultilevel"/>
    <w:tmpl w:val="9148D8F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5E6230C6"/>
    <w:multiLevelType w:val="hybridMultilevel"/>
    <w:tmpl w:val="93FE14F8"/>
    <w:lvl w:ilvl="0" w:tplc="080A0013">
      <w:start w:val="1"/>
      <w:numFmt w:val="upperRoman"/>
      <w:lvlText w:val="%1."/>
      <w:lvlJc w:val="right"/>
      <w:pPr>
        <w:ind w:left="2160" w:hanging="360"/>
      </w:pPr>
    </w:lvl>
    <w:lvl w:ilvl="1" w:tplc="080A0019">
      <w:start w:val="1"/>
      <w:numFmt w:val="lowerLetter"/>
      <w:lvlText w:val="%2."/>
      <w:lvlJc w:val="left"/>
      <w:pPr>
        <w:ind w:left="2880" w:hanging="360"/>
      </w:pPr>
    </w:lvl>
    <w:lvl w:ilvl="2" w:tplc="080A001B">
      <w:start w:val="1"/>
      <w:numFmt w:val="lowerRoman"/>
      <w:lvlText w:val="%3."/>
      <w:lvlJc w:val="right"/>
      <w:pPr>
        <w:ind w:left="3600" w:hanging="180"/>
      </w:pPr>
    </w:lvl>
    <w:lvl w:ilvl="3" w:tplc="080A000F">
      <w:start w:val="1"/>
      <w:numFmt w:val="decimal"/>
      <w:lvlText w:val="%4."/>
      <w:lvlJc w:val="left"/>
      <w:pPr>
        <w:ind w:left="4320" w:hanging="360"/>
      </w:pPr>
    </w:lvl>
    <w:lvl w:ilvl="4" w:tplc="080A0019">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20">
    <w:nsid w:val="5FED5AA3"/>
    <w:multiLevelType w:val="hybridMultilevel"/>
    <w:tmpl w:val="52202BD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13">
      <w:start w:val="1"/>
      <w:numFmt w:val="upperRoman"/>
      <w:lvlText w:val="%4."/>
      <w:lvlJc w:val="right"/>
      <w:pPr>
        <w:ind w:left="3240" w:hanging="720"/>
      </w:pPr>
      <w:rPr>
        <w:rFonts w:hint="default"/>
      </w:rPr>
    </w:lvl>
    <w:lvl w:ilvl="4" w:tplc="080A0019">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79980E17"/>
    <w:multiLevelType w:val="multilevel"/>
    <w:tmpl w:val="9084AAFE"/>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8"/>
  </w:num>
  <w:num w:numId="3">
    <w:abstractNumId w:val="21"/>
  </w:num>
  <w:num w:numId="4">
    <w:abstractNumId w:val="5"/>
  </w:num>
  <w:num w:numId="5">
    <w:abstractNumId w:val="20"/>
  </w:num>
  <w:num w:numId="6">
    <w:abstractNumId w:val="3"/>
  </w:num>
  <w:num w:numId="7">
    <w:abstractNumId w:val="7"/>
  </w:num>
  <w:num w:numId="8">
    <w:abstractNumId w:val="15"/>
  </w:num>
  <w:num w:numId="9">
    <w:abstractNumId w:val="1"/>
  </w:num>
  <w:num w:numId="10">
    <w:abstractNumId w:val="10"/>
  </w:num>
  <w:num w:numId="11">
    <w:abstractNumId w:val="9"/>
  </w:num>
  <w:num w:numId="12">
    <w:abstractNumId w:val="19"/>
  </w:num>
  <w:num w:numId="13">
    <w:abstractNumId w:val="12"/>
  </w:num>
  <w:num w:numId="14">
    <w:abstractNumId w:val="13"/>
  </w:num>
  <w:num w:numId="15">
    <w:abstractNumId w:val="4"/>
  </w:num>
  <w:num w:numId="16">
    <w:abstractNumId w:val="14"/>
  </w:num>
  <w:num w:numId="17">
    <w:abstractNumId w:val="16"/>
  </w:num>
  <w:num w:numId="18">
    <w:abstractNumId w:val="11"/>
  </w:num>
  <w:num w:numId="19">
    <w:abstractNumId w:val="0"/>
  </w:num>
  <w:num w:numId="20">
    <w:abstractNumId w:val="2"/>
  </w:num>
  <w:num w:numId="21">
    <w:abstractNumId w:val="1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DAE"/>
    <w:rsid w:val="000259F8"/>
    <w:rsid w:val="00027447"/>
    <w:rsid w:val="000F5867"/>
    <w:rsid w:val="00126DA2"/>
    <w:rsid w:val="0022042F"/>
    <w:rsid w:val="002209ED"/>
    <w:rsid w:val="004C5EAF"/>
    <w:rsid w:val="00525A74"/>
    <w:rsid w:val="00537396"/>
    <w:rsid w:val="005565AD"/>
    <w:rsid w:val="00564DAE"/>
    <w:rsid w:val="00685619"/>
    <w:rsid w:val="006A1235"/>
    <w:rsid w:val="006B555A"/>
    <w:rsid w:val="006C35CE"/>
    <w:rsid w:val="00704254"/>
    <w:rsid w:val="007B12A2"/>
    <w:rsid w:val="008328C1"/>
    <w:rsid w:val="00874B64"/>
    <w:rsid w:val="008817BA"/>
    <w:rsid w:val="008E6F62"/>
    <w:rsid w:val="00927BB2"/>
    <w:rsid w:val="009672A0"/>
    <w:rsid w:val="00A3583B"/>
    <w:rsid w:val="00A77860"/>
    <w:rsid w:val="00AC2158"/>
    <w:rsid w:val="00AD24BC"/>
    <w:rsid w:val="00B31C7E"/>
    <w:rsid w:val="00B4552E"/>
    <w:rsid w:val="00D36653"/>
    <w:rsid w:val="00D47EE6"/>
    <w:rsid w:val="00D92D81"/>
    <w:rsid w:val="00DD1E84"/>
    <w:rsid w:val="00E37F95"/>
    <w:rsid w:val="00E51156"/>
    <w:rsid w:val="00E53344"/>
    <w:rsid w:val="00F4213D"/>
    <w:rsid w:val="00F55F55"/>
    <w:rsid w:val="00F8345D"/>
    <w:rsid w:val="00FF638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E2D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E6F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H2,A"/>
    <w:basedOn w:val="Ttulo1"/>
    <w:next w:val="Normal"/>
    <w:link w:val="Ttulo2Car"/>
    <w:qFormat/>
    <w:rsid w:val="008E6F62"/>
    <w:pPr>
      <w:keepLines w:val="0"/>
      <w:numPr>
        <w:ilvl w:val="1"/>
        <w:numId w:val="7"/>
      </w:numPr>
      <w:spacing w:before="240" w:after="240" w:line="240" w:lineRule="auto"/>
      <w:jc w:val="both"/>
      <w:outlineLvl w:val="1"/>
    </w:pPr>
    <w:rPr>
      <w:rFonts w:ascii="Book Antiqua" w:eastAsia="Times New Roman" w:hAnsi="Book Antiqua" w:cs="Times New Roman"/>
      <w:b w:val="0"/>
      <w:bCs w:val="0"/>
      <w:noProof/>
      <w:color w:val="auto"/>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209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55F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5F55"/>
    <w:rPr>
      <w:rFonts w:ascii="Tahoma" w:hAnsi="Tahoma" w:cs="Tahoma"/>
      <w:sz w:val="16"/>
      <w:szCs w:val="16"/>
    </w:rPr>
  </w:style>
  <w:style w:type="paragraph" w:customStyle="1" w:styleId="Standard">
    <w:name w:val="Standard"/>
    <w:rsid w:val="00F55F55"/>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paragraph" w:styleId="Prrafodelista">
    <w:name w:val="List Paragraph"/>
    <w:basedOn w:val="Normal"/>
    <w:uiPriority w:val="34"/>
    <w:qFormat/>
    <w:rsid w:val="00F55F55"/>
    <w:pPr>
      <w:spacing w:before="120" w:after="120" w:line="240" w:lineRule="auto"/>
      <w:ind w:left="720"/>
      <w:contextualSpacing/>
      <w:jc w:val="both"/>
    </w:pPr>
    <w:rPr>
      <w:rFonts w:ascii="Book Antiqua" w:eastAsia="Times New Roman" w:hAnsi="Book Antiqua" w:cs="Times New Roman"/>
      <w:lang w:val="es-ES_tradnl" w:eastAsia="es-ES"/>
    </w:rPr>
  </w:style>
  <w:style w:type="character" w:customStyle="1" w:styleId="Ttulo2Car">
    <w:name w:val="Título 2 Car"/>
    <w:aliases w:val="h2 Car,H2 Car,A Car"/>
    <w:basedOn w:val="Fuentedeprrafopredeter"/>
    <w:link w:val="Ttulo2"/>
    <w:rsid w:val="008E6F62"/>
    <w:rPr>
      <w:rFonts w:ascii="Book Antiqua" w:eastAsia="Times New Roman" w:hAnsi="Book Antiqua" w:cs="Times New Roman"/>
      <w:noProof/>
      <w:sz w:val="28"/>
      <w:szCs w:val="28"/>
      <w:lang w:val="es-ES_tradnl" w:eastAsia="es-ES"/>
    </w:rPr>
  </w:style>
  <w:style w:type="paragraph" w:styleId="Encabezado">
    <w:name w:val="header"/>
    <w:basedOn w:val="Normal"/>
    <w:link w:val="EncabezadoCar"/>
    <w:rsid w:val="008E6F62"/>
    <w:pPr>
      <w:tabs>
        <w:tab w:val="center" w:pos="4252"/>
        <w:tab w:val="right" w:pos="8504"/>
      </w:tabs>
      <w:spacing w:after="0" w:line="240" w:lineRule="auto"/>
      <w:jc w:val="both"/>
    </w:pPr>
    <w:rPr>
      <w:rFonts w:ascii="Book Antiqua" w:eastAsia="Times New Roman" w:hAnsi="Book Antiqua" w:cs="Times New Roman"/>
      <w:sz w:val="16"/>
      <w:szCs w:val="16"/>
      <w:lang w:val="es-ES_tradnl" w:eastAsia="es-ES"/>
    </w:rPr>
  </w:style>
  <w:style w:type="character" w:customStyle="1" w:styleId="EncabezadoCar">
    <w:name w:val="Encabezado Car"/>
    <w:basedOn w:val="Fuentedeprrafopredeter"/>
    <w:link w:val="Encabezado"/>
    <w:rsid w:val="008E6F62"/>
    <w:rPr>
      <w:rFonts w:ascii="Book Antiqua" w:eastAsia="Times New Roman" w:hAnsi="Book Antiqua" w:cs="Times New Roman"/>
      <w:sz w:val="16"/>
      <w:szCs w:val="16"/>
      <w:lang w:val="es-ES_tradnl" w:eastAsia="es-ES"/>
    </w:rPr>
  </w:style>
  <w:style w:type="character" w:customStyle="1" w:styleId="Ttulo1Car">
    <w:name w:val="Título 1 Car"/>
    <w:basedOn w:val="Fuentedeprrafopredeter"/>
    <w:link w:val="Ttulo1"/>
    <w:uiPriority w:val="9"/>
    <w:rsid w:val="008E6F62"/>
    <w:rPr>
      <w:rFonts w:asciiTheme="majorHAnsi" w:eastAsiaTheme="majorEastAsia" w:hAnsiTheme="majorHAnsi" w:cstheme="majorBidi"/>
      <w:b/>
      <w:bCs/>
      <w:color w:val="365F91" w:themeColor="accent1" w:themeShade="BF"/>
      <w:sz w:val="28"/>
      <w:szCs w:val="28"/>
    </w:rPr>
  </w:style>
  <w:style w:type="character" w:styleId="Refdecomentario">
    <w:name w:val="annotation reference"/>
    <w:basedOn w:val="Fuentedeprrafopredeter"/>
    <w:uiPriority w:val="99"/>
    <w:semiHidden/>
    <w:unhideWhenUsed/>
    <w:rsid w:val="0022042F"/>
    <w:rPr>
      <w:sz w:val="18"/>
      <w:szCs w:val="18"/>
    </w:rPr>
  </w:style>
  <w:style w:type="paragraph" w:styleId="Textocomentario">
    <w:name w:val="annotation text"/>
    <w:basedOn w:val="Normal"/>
    <w:link w:val="TextocomentarioCar"/>
    <w:uiPriority w:val="99"/>
    <w:semiHidden/>
    <w:unhideWhenUsed/>
    <w:rsid w:val="0022042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22042F"/>
    <w:rPr>
      <w:sz w:val="24"/>
      <w:szCs w:val="24"/>
    </w:rPr>
  </w:style>
  <w:style w:type="paragraph" w:styleId="Asuntodelcomentario">
    <w:name w:val="annotation subject"/>
    <w:basedOn w:val="Textocomentario"/>
    <w:next w:val="Textocomentario"/>
    <w:link w:val="AsuntodelcomentarioCar"/>
    <w:uiPriority w:val="99"/>
    <w:semiHidden/>
    <w:unhideWhenUsed/>
    <w:rsid w:val="0022042F"/>
    <w:rPr>
      <w:b/>
      <w:bCs/>
      <w:sz w:val="20"/>
      <w:szCs w:val="20"/>
    </w:rPr>
  </w:style>
  <w:style w:type="character" w:customStyle="1" w:styleId="AsuntodelcomentarioCar">
    <w:name w:val="Asunto del comentario Car"/>
    <w:basedOn w:val="TextocomentarioCar"/>
    <w:link w:val="Asuntodelcomentario"/>
    <w:uiPriority w:val="99"/>
    <w:semiHidden/>
    <w:rsid w:val="0022042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E6F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H2,A"/>
    <w:basedOn w:val="Ttulo1"/>
    <w:next w:val="Normal"/>
    <w:link w:val="Ttulo2Car"/>
    <w:qFormat/>
    <w:rsid w:val="008E6F62"/>
    <w:pPr>
      <w:keepLines w:val="0"/>
      <w:numPr>
        <w:ilvl w:val="1"/>
        <w:numId w:val="7"/>
      </w:numPr>
      <w:spacing w:before="240" w:after="240" w:line="240" w:lineRule="auto"/>
      <w:jc w:val="both"/>
      <w:outlineLvl w:val="1"/>
    </w:pPr>
    <w:rPr>
      <w:rFonts w:ascii="Book Antiqua" w:eastAsia="Times New Roman" w:hAnsi="Book Antiqua" w:cs="Times New Roman"/>
      <w:b w:val="0"/>
      <w:bCs w:val="0"/>
      <w:noProof/>
      <w:color w:val="auto"/>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209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55F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5F55"/>
    <w:rPr>
      <w:rFonts w:ascii="Tahoma" w:hAnsi="Tahoma" w:cs="Tahoma"/>
      <w:sz w:val="16"/>
      <w:szCs w:val="16"/>
    </w:rPr>
  </w:style>
  <w:style w:type="paragraph" w:customStyle="1" w:styleId="Standard">
    <w:name w:val="Standard"/>
    <w:rsid w:val="00F55F55"/>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paragraph" w:styleId="Prrafodelista">
    <w:name w:val="List Paragraph"/>
    <w:basedOn w:val="Normal"/>
    <w:uiPriority w:val="34"/>
    <w:qFormat/>
    <w:rsid w:val="00F55F55"/>
    <w:pPr>
      <w:spacing w:before="120" w:after="120" w:line="240" w:lineRule="auto"/>
      <w:ind w:left="720"/>
      <w:contextualSpacing/>
      <w:jc w:val="both"/>
    </w:pPr>
    <w:rPr>
      <w:rFonts w:ascii="Book Antiqua" w:eastAsia="Times New Roman" w:hAnsi="Book Antiqua" w:cs="Times New Roman"/>
      <w:lang w:val="es-ES_tradnl" w:eastAsia="es-ES"/>
    </w:rPr>
  </w:style>
  <w:style w:type="character" w:customStyle="1" w:styleId="Ttulo2Car">
    <w:name w:val="Título 2 Car"/>
    <w:aliases w:val="h2 Car,H2 Car,A Car"/>
    <w:basedOn w:val="Fuentedeprrafopredeter"/>
    <w:link w:val="Ttulo2"/>
    <w:rsid w:val="008E6F62"/>
    <w:rPr>
      <w:rFonts w:ascii="Book Antiqua" w:eastAsia="Times New Roman" w:hAnsi="Book Antiqua" w:cs="Times New Roman"/>
      <w:noProof/>
      <w:sz w:val="28"/>
      <w:szCs w:val="28"/>
      <w:lang w:val="es-ES_tradnl" w:eastAsia="es-ES"/>
    </w:rPr>
  </w:style>
  <w:style w:type="paragraph" w:styleId="Encabezado">
    <w:name w:val="header"/>
    <w:basedOn w:val="Normal"/>
    <w:link w:val="EncabezadoCar"/>
    <w:rsid w:val="008E6F62"/>
    <w:pPr>
      <w:tabs>
        <w:tab w:val="center" w:pos="4252"/>
        <w:tab w:val="right" w:pos="8504"/>
      </w:tabs>
      <w:spacing w:after="0" w:line="240" w:lineRule="auto"/>
      <w:jc w:val="both"/>
    </w:pPr>
    <w:rPr>
      <w:rFonts w:ascii="Book Antiqua" w:eastAsia="Times New Roman" w:hAnsi="Book Antiqua" w:cs="Times New Roman"/>
      <w:sz w:val="16"/>
      <w:szCs w:val="16"/>
      <w:lang w:val="es-ES_tradnl" w:eastAsia="es-ES"/>
    </w:rPr>
  </w:style>
  <w:style w:type="character" w:customStyle="1" w:styleId="EncabezadoCar">
    <w:name w:val="Encabezado Car"/>
    <w:basedOn w:val="Fuentedeprrafopredeter"/>
    <w:link w:val="Encabezado"/>
    <w:rsid w:val="008E6F62"/>
    <w:rPr>
      <w:rFonts w:ascii="Book Antiqua" w:eastAsia="Times New Roman" w:hAnsi="Book Antiqua" w:cs="Times New Roman"/>
      <w:sz w:val="16"/>
      <w:szCs w:val="16"/>
      <w:lang w:val="es-ES_tradnl" w:eastAsia="es-ES"/>
    </w:rPr>
  </w:style>
  <w:style w:type="character" w:customStyle="1" w:styleId="Ttulo1Car">
    <w:name w:val="Título 1 Car"/>
    <w:basedOn w:val="Fuentedeprrafopredeter"/>
    <w:link w:val="Ttulo1"/>
    <w:uiPriority w:val="9"/>
    <w:rsid w:val="008E6F62"/>
    <w:rPr>
      <w:rFonts w:asciiTheme="majorHAnsi" w:eastAsiaTheme="majorEastAsia" w:hAnsiTheme="majorHAnsi" w:cstheme="majorBidi"/>
      <w:b/>
      <w:bCs/>
      <w:color w:val="365F91" w:themeColor="accent1" w:themeShade="BF"/>
      <w:sz w:val="28"/>
      <w:szCs w:val="28"/>
    </w:rPr>
  </w:style>
  <w:style w:type="character" w:styleId="Refdecomentario">
    <w:name w:val="annotation reference"/>
    <w:basedOn w:val="Fuentedeprrafopredeter"/>
    <w:uiPriority w:val="99"/>
    <w:semiHidden/>
    <w:unhideWhenUsed/>
    <w:rsid w:val="0022042F"/>
    <w:rPr>
      <w:sz w:val="18"/>
      <w:szCs w:val="18"/>
    </w:rPr>
  </w:style>
  <w:style w:type="paragraph" w:styleId="Textocomentario">
    <w:name w:val="annotation text"/>
    <w:basedOn w:val="Normal"/>
    <w:link w:val="TextocomentarioCar"/>
    <w:uiPriority w:val="99"/>
    <w:semiHidden/>
    <w:unhideWhenUsed/>
    <w:rsid w:val="0022042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22042F"/>
    <w:rPr>
      <w:sz w:val="24"/>
      <w:szCs w:val="24"/>
    </w:rPr>
  </w:style>
  <w:style w:type="paragraph" w:styleId="Asuntodelcomentario">
    <w:name w:val="annotation subject"/>
    <w:basedOn w:val="Textocomentario"/>
    <w:next w:val="Textocomentario"/>
    <w:link w:val="AsuntodelcomentarioCar"/>
    <w:uiPriority w:val="99"/>
    <w:semiHidden/>
    <w:unhideWhenUsed/>
    <w:rsid w:val="0022042F"/>
    <w:rPr>
      <w:b/>
      <w:bCs/>
      <w:sz w:val="20"/>
      <w:szCs w:val="20"/>
    </w:rPr>
  </w:style>
  <w:style w:type="character" w:customStyle="1" w:styleId="AsuntodelcomentarioCar">
    <w:name w:val="Asunto del comentario Car"/>
    <w:basedOn w:val="TextocomentarioCar"/>
    <w:link w:val="Asuntodelcomentario"/>
    <w:uiPriority w:val="99"/>
    <w:semiHidden/>
    <w:rsid w:val="002204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78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801</TotalTime>
  <Pages>8</Pages>
  <Words>875</Words>
  <Characters>4814</Characters>
  <Application>Microsoft Macintosh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ANIA</dc:creator>
  <cp:lastModifiedBy>Imac</cp:lastModifiedBy>
  <cp:revision>22</cp:revision>
  <dcterms:created xsi:type="dcterms:W3CDTF">2013-11-03T18:38:00Z</dcterms:created>
  <dcterms:modified xsi:type="dcterms:W3CDTF">2013-11-07T21:21:00Z</dcterms:modified>
</cp:coreProperties>
</file>