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E9ED09" w14:textId="77777777" w:rsidR="00212851" w:rsidRPr="00F1751D" w:rsidRDefault="004030A2" w:rsidP="004030A2">
      <w:pPr>
        <w:jc w:val="center"/>
        <w:rPr>
          <w:rFonts w:cs="Arial"/>
          <w:sz w:val="40"/>
          <w:szCs w:val="40"/>
        </w:rPr>
      </w:pPr>
      <w:r w:rsidRPr="00F1751D">
        <w:rPr>
          <w:rFonts w:cs="Arial"/>
          <w:sz w:val="40"/>
          <w:szCs w:val="40"/>
        </w:rPr>
        <w:t>HISTORIAL DE REVISIONES</w:t>
      </w:r>
    </w:p>
    <w:p w14:paraId="73376522" w14:textId="77777777" w:rsidR="004030A2" w:rsidRPr="00F1751D" w:rsidRDefault="004030A2" w:rsidP="004030A2">
      <w:pPr>
        <w:jc w:val="center"/>
        <w:rPr>
          <w:rFonts w:cs="Arial"/>
          <w:sz w:val="24"/>
          <w:szCs w:val="24"/>
        </w:rPr>
      </w:pPr>
    </w:p>
    <w:tbl>
      <w:tblPr>
        <w:tblStyle w:val="Cuadrculadetablaclara1"/>
        <w:tblW w:w="0" w:type="auto"/>
        <w:tblLook w:val="04A0" w:firstRow="1" w:lastRow="0" w:firstColumn="1" w:lastColumn="0" w:noHBand="0" w:noVBand="1"/>
      </w:tblPr>
      <w:tblGrid>
        <w:gridCol w:w="2244"/>
        <w:gridCol w:w="2244"/>
        <w:gridCol w:w="2245"/>
        <w:gridCol w:w="2245"/>
      </w:tblGrid>
      <w:tr w:rsidR="00BB3BB7" w:rsidRPr="00F1751D" w14:paraId="6FE545AD" w14:textId="77777777" w:rsidTr="00F1751D">
        <w:tc>
          <w:tcPr>
            <w:tcW w:w="2244" w:type="dxa"/>
          </w:tcPr>
          <w:p w14:paraId="2F2FB4A6" w14:textId="77777777" w:rsidR="00BB3BB7" w:rsidRPr="00F1751D" w:rsidRDefault="00BB3BB7" w:rsidP="004030A2">
            <w:pPr>
              <w:rPr>
                <w:rFonts w:cs="Arial"/>
                <w:sz w:val="24"/>
                <w:szCs w:val="24"/>
              </w:rPr>
            </w:pPr>
            <w:r w:rsidRPr="00F1751D">
              <w:rPr>
                <w:rFonts w:cs="Arial"/>
                <w:sz w:val="24"/>
                <w:szCs w:val="24"/>
              </w:rPr>
              <w:t>Fecha:</w:t>
            </w:r>
          </w:p>
        </w:tc>
        <w:tc>
          <w:tcPr>
            <w:tcW w:w="2244" w:type="dxa"/>
          </w:tcPr>
          <w:p w14:paraId="54322257" w14:textId="77777777" w:rsidR="00BB3BB7" w:rsidRPr="00F1751D" w:rsidRDefault="00BB3BB7" w:rsidP="004030A2">
            <w:pPr>
              <w:rPr>
                <w:rFonts w:cs="Arial"/>
                <w:sz w:val="24"/>
                <w:szCs w:val="24"/>
              </w:rPr>
            </w:pPr>
            <w:r w:rsidRPr="00F1751D">
              <w:rPr>
                <w:rFonts w:cs="Arial"/>
                <w:sz w:val="24"/>
                <w:szCs w:val="24"/>
              </w:rPr>
              <w:t>Versión</w:t>
            </w:r>
          </w:p>
        </w:tc>
        <w:tc>
          <w:tcPr>
            <w:tcW w:w="2245" w:type="dxa"/>
          </w:tcPr>
          <w:p w14:paraId="225C3BE0" w14:textId="77777777" w:rsidR="00BB3BB7" w:rsidRPr="00F1751D" w:rsidRDefault="00BB3BB7" w:rsidP="004030A2">
            <w:pPr>
              <w:rPr>
                <w:rFonts w:cs="Arial"/>
                <w:sz w:val="24"/>
                <w:szCs w:val="24"/>
              </w:rPr>
            </w:pPr>
            <w:r w:rsidRPr="00F1751D">
              <w:rPr>
                <w:rFonts w:cs="Arial"/>
                <w:sz w:val="24"/>
                <w:szCs w:val="24"/>
              </w:rPr>
              <w:t>Descripción</w:t>
            </w:r>
          </w:p>
        </w:tc>
        <w:tc>
          <w:tcPr>
            <w:tcW w:w="2245" w:type="dxa"/>
          </w:tcPr>
          <w:p w14:paraId="4771B2CD" w14:textId="77777777" w:rsidR="00BB3BB7" w:rsidRPr="00F1751D" w:rsidRDefault="00BB3BB7" w:rsidP="004030A2">
            <w:pPr>
              <w:rPr>
                <w:rFonts w:cs="Arial"/>
                <w:sz w:val="24"/>
                <w:szCs w:val="24"/>
              </w:rPr>
            </w:pPr>
            <w:r w:rsidRPr="00F1751D">
              <w:rPr>
                <w:rFonts w:cs="Arial"/>
                <w:sz w:val="24"/>
                <w:szCs w:val="24"/>
              </w:rPr>
              <w:t>Autor</w:t>
            </w:r>
          </w:p>
        </w:tc>
      </w:tr>
      <w:tr w:rsidR="009E34B2" w:rsidRPr="00F1751D" w14:paraId="787A8692" w14:textId="77777777" w:rsidTr="00F1751D">
        <w:tc>
          <w:tcPr>
            <w:tcW w:w="2244" w:type="dxa"/>
          </w:tcPr>
          <w:p w14:paraId="49AEEA91" w14:textId="77777777" w:rsidR="009E34B2" w:rsidRPr="00F1751D" w:rsidRDefault="00256FCC" w:rsidP="00256FCC">
            <w:pPr>
              <w:pStyle w:val="Piedepgina"/>
              <w:rPr>
                <w:rFonts w:asciiTheme="minorHAnsi" w:hAnsiTheme="minorHAnsi" w:cs="Arial"/>
                <w:sz w:val="24"/>
                <w:szCs w:val="24"/>
              </w:rPr>
            </w:pPr>
            <w:r w:rsidRPr="00F1751D">
              <w:rPr>
                <w:rFonts w:asciiTheme="minorHAnsi" w:hAnsiTheme="minorHAnsi" w:cs="Arial"/>
                <w:sz w:val="24"/>
                <w:szCs w:val="24"/>
              </w:rPr>
              <w:t>26</w:t>
            </w:r>
            <w:r w:rsidR="009E34B2" w:rsidRPr="00F1751D">
              <w:rPr>
                <w:rFonts w:asciiTheme="minorHAnsi" w:hAnsiTheme="minorHAnsi" w:cs="Arial"/>
                <w:sz w:val="24"/>
                <w:szCs w:val="24"/>
              </w:rPr>
              <w:t xml:space="preserve"> - Junio - 2013</w:t>
            </w:r>
          </w:p>
        </w:tc>
        <w:tc>
          <w:tcPr>
            <w:tcW w:w="2244" w:type="dxa"/>
          </w:tcPr>
          <w:p w14:paraId="5669AC18" w14:textId="77777777" w:rsidR="009E34B2" w:rsidRPr="00F1751D" w:rsidRDefault="009E34B2" w:rsidP="00256FCC">
            <w:pPr>
              <w:jc w:val="both"/>
              <w:rPr>
                <w:rFonts w:cs="Arial"/>
                <w:sz w:val="24"/>
                <w:szCs w:val="24"/>
              </w:rPr>
            </w:pPr>
            <w:r w:rsidRPr="00F1751D">
              <w:rPr>
                <w:rFonts w:cs="Arial"/>
                <w:sz w:val="24"/>
                <w:szCs w:val="24"/>
              </w:rPr>
              <w:t>1</w:t>
            </w:r>
          </w:p>
        </w:tc>
        <w:tc>
          <w:tcPr>
            <w:tcW w:w="2245" w:type="dxa"/>
          </w:tcPr>
          <w:p w14:paraId="2EFBF261" w14:textId="77777777" w:rsidR="009E34B2" w:rsidRPr="00F1751D" w:rsidRDefault="009E34B2" w:rsidP="00256FCC">
            <w:pPr>
              <w:jc w:val="both"/>
              <w:rPr>
                <w:rFonts w:cs="Arial"/>
                <w:sz w:val="24"/>
                <w:szCs w:val="24"/>
              </w:rPr>
            </w:pPr>
            <w:r w:rsidRPr="00F1751D">
              <w:rPr>
                <w:rFonts w:cs="Arial"/>
                <w:sz w:val="24"/>
                <w:szCs w:val="24"/>
              </w:rPr>
              <w:t xml:space="preserve">Primera </w:t>
            </w:r>
            <w:r w:rsidR="00256FCC" w:rsidRPr="00F1751D">
              <w:rPr>
                <w:rFonts w:cs="Arial"/>
                <w:sz w:val="24"/>
                <w:szCs w:val="24"/>
              </w:rPr>
              <w:t>r</w:t>
            </w:r>
            <w:r w:rsidR="005B05D7" w:rsidRPr="00F1751D">
              <w:rPr>
                <w:rFonts w:cs="Arial"/>
                <w:sz w:val="24"/>
                <w:szCs w:val="24"/>
              </w:rPr>
              <w:t>evisión</w:t>
            </w:r>
            <w:r w:rsidR="00256FCC" w:rsidRPr="00F1751D">
              <w:rPr>
                <w:rFonts w:cs="Arial"/>
                <w:sz w:val="24"/>
                <w:szCs w:val="24"/>
              </w:rPr>
              <w:t xml:space="preserve"> del d</w:t>
            </w:r>
            <w:r w:rsidRPr="00F1751D">
              <w:rPr>
                <w:rFonts w:cs="Arial"/>
                <w:sz w:val="24"/>
                <w:szCs w:val="24"/>
              </w:rPr>
              <w:t>ocumento.</w:t>
            </w:r>
          </w:p>
        </w:tc>
        <w:tc>
          <w:tcPr>
            <w:tcW w:w="2245" w:type="dxa"/>
          </w:tcPr>
          <w:p w14:paraId="128E4F07" w14:textId="77777777" w:rsidR="009E34B2" w:rsidRPr="00F1751D" w:rsidRDefault="005B05D7" w:rsidP="00256FCC">
            <w:pPr>
              <w:jc w:val="both"/>
              <w:rPr>
                <w:rFonts w:cs="Arial"/>
                <w:sz w:val="24"/>
                <w:szCs w:val="24"/>
              </w:rPr>
            </w:pPr>
            <w:r w:rsidRPr="00F1751D">
              <w:rPr>
                <w:rFonts w:cs="Arial"/>
                <w:sz w:val="24"/>
                <w:szCs w:val="24"/>
              </w:rPr>
              <w:t>Williams Esleiter Rodas Z</w:t>
            </w:r>
            <w:r w:rsidR="009E34B2" w:rsidRPr="00F1751D">
              <w:rPr>
                <w:rFonts w:cs="Arial"/>
                <w:sz w:val="24"/>
                <w:szCs w:val="24"/>
              </w:rPr>
              <w:t>ambrano</w:t>
            </w:r>
          </w:p>
        </w:tc>
      </w:tr>
      <w:tr w:rsidR="009E34B2" w:rsidRPr="00F1751D" w14:paraId="1924A36C" w14:textId="77777777" w:rsidTr="00F1751D">
        <w:tc>
          <w:tcPr>
            <w:tcW w:w="2244" w:type="dxa"/>
          </w:tcPr>
          <w:p w14:paraId="0F8996BD" w14:textId="77777777" w:rsidR="009E34B2" w:rsidRPr="00F1751D" w:rsidRDefault="00210282" w:rsidP="00256FCC">
            <w:pPr>
              <w:jc w:val="both"/>
              <w:rPr>
                <w:rFonts w:cs="Arial"/>
                <w:sz w:val="24"/>
                <w:szCs w:val="24"/>
              </w:rPr>
            </w:pPr>
            <w:r w:rsidRPr="00F1751D">
              <w:rPr>
                <w:rFonts w:cs="Arial"/>
                <w:sz w:val="24"/>
                <w:szCs w:val="24"/>
              </w:rPr>
              <w:t>05</w:t>
            </w:r>
            <w:r w:rsidR="00256FCC" w:rsidRPr="00F1751D">
              <w:rPr>
                <w:rFonts w:cs="Arial"/>
                <w:sz w:val="24"/>
                <w:szCs w:val="24"/>
              </w:rPr>
              <w:t xml:space="preserve"> – Julio – 2013</w:t>
            </w:r>
          </w:p>
        </w:tc>
        <w:tc>
          <w:tcPr>
            <w:tcW w:w="2244" w:type="dxa"/>
          </w:tcPr>
          <w:p w14:paraId="2C688257" w14:textId="77777777" w:rsidR="009E34B2" w:rsidRPr="00F1751D" w:rsidRDefault="00256FCC" w:rsidP="00256FCC">
            <w:pPr>
              <w:jc w:val="both"/>
              <w:rPr>
                <w:rFonts w:cs="Arial"/>
                <w:sz w:val="24"/>
                <w:szCs w:val="24"/>
              </w:rPr>
            </w:pPr>
            <w:r w:rsidRPr="00F1751D">
              <w:rPr>
                <w:rFonts w:cs="Arial"/>
                <w:sz w:val="24"/>
                <w:szCs w:val="24"/>
              </w:rPr>
              <w:t>1.1</w:t>
            </w:r>
          </w:p>
        </w:tc>
        <w:tc>
          <w:tcPr>
            <w:tcW w:w="2245" w:type="dxa"/>
          </w:tcPr>
          <w:p w14:paraId="405D077E" w14:textId="77777777" w:rsidR="009E34B2" w:rsidRPr="00F1751D" w:rsidRDefault="00256FCC" w:rsidP="00256FCC">
            <w:pPr>
              <w:jc w:val="both"/>
              <w:rPr>
                <w:rFonts w:cs="Arial"/>
                <w:sz w:val="24"/>
                <w:szCs w:val="24"/>
              </w:rPr>
            </w:pPr>
            <w:r w:rsidRPr="00F1751D">
              <w:rPr>
                <w:rFonts w:cs="Arial"/>
                <w:sz w:val="24"/>
                <w:szCs w:val="24"/>
              </w:rPr>
              <w:t>Segunda revisión del documento.</w:t>
            </w:r>
          </w:p>
        </w:tc>
        <w:tc>
          <w:tcPr>
            <w:tcW w:w="2245" w:type="dxa"/>
          </w:tcPr>
          <w:p w14:paraId="4BF535FA" w14:textId="77777777" w:rsidR="009E34B2" w:rsidRPr="00F1751D" w:rsidRDefault="00256FCC" w:rsidP="00256FCC">
            <w:pPr>
              <w:jc w:val="both"/>
              <w:rPr>
                <w:rFonts w:cs="Arial"/>
                <w:sz w:val="24"/>
                <w:szCs w:val="24"/>
              </w:rPr>
            </w:pPr>
            <w:r w:rsidRPr="00F1751D">
              <w:rPr>
                <w:rFonts w:cs="Arial"/>
                <w:sz w:val="24"/>
                <w:szCs w:val="24"/>
              </w:rPr>
              <w:t>Williams Esleiter Rodas Zambrano</w:t>
            </w:r>
          </w:p>
        </w:tc>
      </w:tr>
      <w:tr w:rsidR="009E34B2" w:rsidRPr="00F1751D" w14:paraId="6FB8DB49" w14:textId="77777777" w:rsidTr="00F1751D">
        <w:tc>
          <w:tcPr>
            <w:tcW w:w="2244" w:type="dxa"/>
          </w:tcPr>
          <w:p w14:paraId="2D9E136B" w14:textId="77777777" w:rsidR="009E34B2" w:rsidRPr="00F1751D" w:rsidRDefault="000C29C7" w:rsidP="00256FCC">
            <w:pPr>
              <w:jc w:val="both"/>
              <w:rPr>
                <w:rFonts w:cs="Arial"/>
                <w:sz w:val="24"/>
                <w:szCs w:val="24"/>
              </w:rPr>
            </w:pPr>
            <w:r w:rsidRPr="00F1751D">
              <w:rPr>
                <w:rFonts w:cs="Arial"/>
                <w:sz w:val="24"/>
                <w:szCs w:val="24"/>
              </w:rPr>
              <w:t>15 – Julio – 2013</w:t>
            </w:r>
          </w:p>
        </w:tc>
        <w:tc>
          <w:tcPr>
            <w:tcW w:w="2244" w:type="dxa"/>
          </w:tcPr>
          <w:p w14:paraId="245BB7A8" w14:textId="77777777" w:rsidR="009E34B2" w:rsidRPr="00F1751D" w:rsidRDefault="000C29C7" w:rsidP="00256FCC">
            <w:pPr>
              <w:jc w:val="both"/>
              <w:rPr>
                <w:rFonts w:cs="Arial"/>
                <w:sz w:val="24"/>
                <w:szCs w:val="24"/>
              </w:rPr>
            </w:pPr>
            <w:r w:rsidRPr="00F1751D">
              <w:rPr>
                <w:rFonts w:cs="Arial"/>
                <w:sz w:val="24"/>
                <w:szCs w:val="24"/>
              </w:rPr>
              <w:t>1.2</w:t>
            </w:r>
          </w:p>
        </w:tc>
        <w:tc>
          <w:tcPr>
            <w:tcW w:w="2245" w:type="dxa"/>
          </w:tcPr>
          <w:p w14:paraId="6DA15BF4" w14:textId="77777777" w:rsidR="009E34B2" w:rsidRPr="00F1751D" w:rsidRDefault="000C29C7" w:rsidP="00256FCC">
            <w:pPr>
              <w:jc w:val="both"/>
              <w:rPr>
                <w:rFonts w:cs="Arial"/>
                <w:sz w:val="24"/>
                <w:szCs w:val="24"/>
              </w:rPr>
            </w:pPr>
            <w:r w:rsidRPr="00F1751D">
              <w:rPr>
                <w:rFonts w:cs="Arial"/>
                <w:sz w:val="24"/>
                <w:szCs w:val="24"/>
              </w:rPr>
              <w:t>Tercera revisión del documento</w:t>
            </w:r>
          </w:p>
        </w:tc>
        <w:tc>
          <w:tcPr>
            <w:tcW w:w="2245" w:type="dxa"/>
          </w:tcPr>
          <w:p w14:paraId="62519B1F" w14:textId="77777777" w:rsidR="009E34B2" w:rsidRPr="00F1751D" w:rsidRDefault="000C29C7" w:rsidP="00256FCC">
            <w:pPr>
              <w:jc w:val="both"/>
              <w:rPr>
                <w:rFonts w:cs="Arial"/>
                <w:sz w:val="24"/>
                <w:szCs w:val="24"/>
              </w:rPr>
            </w:pPr>
            <w:r w:rsidRPr="00F1751D">
              <w:rPr>
                <w:rFonts w:cs="Arial"/>
                <w:sz w:val="24"/>
                <w:szCs w:val="24"/>
              </w:rPr>
              <w:t>Williams Esleiter Rodas Zambrano</w:t>
            </w:r>
          </w:p>
        </w:tc>
      </w:tr>
      <w:tr w:rsidR="009E34B2" w:rsidRPr="00F1751D" w14:paraId="7F607B03" w14:textId="77777777" w:rsidTr="00F1751D">
        <w:tc>
          <w:tcPr>
            <w:tcW w:w="2244" w:type="dxa"/>
          </w:tcPr>
          <w:p w14:paraId="21C1765C" w14:textId="77777777" w:rsidR="009E34B2" w:rsidRPr="00F1751D" w:rsidRDefault="006E4BF0" w:rsidP="00256FCC">
            <w:pPr>
              <w:jc w:val="both"/>
              <w:rPr>
                <w:rFonts w:cs="Arial"/>
                <w:sz w:val="24"/>
                <w:szCs w:val="24"/>
              </w:rPr>
            </w:pPr>
            <w:r w:rsidRPr="00F1751D">
              <w:rPr>
                <w:rFonts w:cs="Arial"/>
                <w:sz w:val="24"/>
                <w:szCs w:val="24"/>
              </w:rPr>
              <w:t>19 – Julio – 2013</w:t>
            </w:r>
          </w:p>
        </w:tc>
        <w:tc>
          <w:tcPr>
            <w:tcW w:w="2244" w:type="dxa"/>
          </w:tcPr>
          <w:p w14:paraId="15E65E33" w14:textId="77777777" w:rsidR="009E34B2" w:rsidRPr="00F1751D" w:rsidRDefault="006E4BF0" w:rsidP="00256FCC">
            <w:pPr>
              <w:jc w:val="both"/>
              <w:rPr>
                <w:rFonts w:cs="Arial"/>
                <w:sz w:val="24"/>
                <w:szCs w:val="24"/>
              </w:rPr>
            </w:pPr>
            <w:r w:rsidRPr="00F1751D">
              <w:rPr>
                <w:rFonts w:cs="Arial"/>
                <w:sz w:val="24"/>
                <w:szCs w:val="24"/>
              </w:rPr>
              <w:t>1.3</w:t>
            </w:r>
          </w:p>
        </w:tc>
        <w:tc>
          <w:tcPr>
            <w:tcW w:w="2245" w:type="dxa"/>
          </w:tcPr>
          <w:p w14:paraId="41B87589" w14:textId="77777777" w:rsidR="009E34B2" w:rsidRPr="00F1751D" w:rsidRDefault="006E4BF0" w:rsidP="00256FCC">
            <w:pPr>
              <w:jc w:val="both"/>
              <w:rPr>
                <w:rFonts w:cs="Arial"/>
                <w:sz w:val="24"/>
                <w:szCs w:val="24"/>
              </w:rPr>
            </w:pPr>
            <w:r w:rsidRPr="00F1751D">
              <w:rPr>
                <w:rFonts w:cs="Arial"/>
                <w:sz w:val="24"/>
                <w:szCs w:val="24"/>
              </w:rPr>
              <w:t>Cuarta revisión del documento</w:t>
            </w:r>
          </w:p>
        </w:tc>
        <w:tc>
          <w:tcPr>
            <w:tcW w:w="2245" w:type="dxa"/>
          </w:tcPr>
          <w:p w14:paraId="5C81ECA6" w14:textId="77777777" w:rsidR="009E34B2" w:rsidRPr="00F1751D" w:rsidRDefault="006E4BF0" w:rsidP="00256FCC">
            <w:pPr>
              <w:jc w:val="both"/>
              <w:rPr>
                <w:rFonts w:cs="Arial"/>
                <w:sz w:val="24"/>
                <w:szCs w:val="24"/>
              </w:rPr>
            </w:pPr>
            <w:r w:rsidRPr="00F1751D">
              <w:rPr>
                <w:rFonts w:cs="Arial"/>
                <w:sz w:val="24"/>
                <w:szCs w:val="24"/>
              </w:rPr>
              <w:t>Williams Esleiter Rodas Zambrano</w:t>
            </w:r>
          </w:p>
        </w:tc>
      </w:tr>
      <w:tr w:rsidR="00F1751D" w:rsidRPr="00F1751D" w14:paraId="37DB8E1F" w14:textId="77777777" w:rsidTr="00F1751D">
        <w:tc>
          <w:tcPr>
            <w:tcW w:w="2244" w:type="dxa"/>
          </w:tcPr>
          <w:p w14:paraId="335C12B5" w14:textId="77777777" w:rsidR="002708B7" w:rsidRPr="00F1751D" w:rsidRDefault="002708B7" w:rsidP="00256FCC">
            <w:pPr>
              <w:jc w:val="both"/>
              <w:rPr>
                <w:rFonts w:cs="Arial"/>
                <w:sz w:val="24"/>
                <w:szCs w:val="24"/>
              </w:rPr>
            </w:pPr>
            <w:r w:rsidRPr="00F1751D">
              <w:rPr>
                <w:rFonts w:cs="Arial"/>
                <w:sz w:val="24"/>
                <w:szCs w:val="24"/>
              </w:rPr>
              <w:t>23 –Julio – 2013</w:t>
            </w:r>
          </w:p>
        </w:tc>
        <w:tc>
          <w:tcPr>
            <w:tcW w:w="2244" w:type="dxa"/>
          </w:tcPr>
          <w:p w14:paraId="6E4683E4" w14:textId="77777777" w:rsidR="002708B7" w:rsidRPr="00F1751D" w:rsidRDefault="002708B7" w:rsidP="00256FCC">
            <w:pPr>
              <w:jc w:val="both"/>
              <w:rPr>
                <w:rFonts w:cs="Arial"/>
                <w:sz w:val="24"/>
                <w:szCs w:val="24"/>
              </w:rPr>
            </w:pPr>
            <w:r w:rsidRPr="00F1751D">
              <w:rPr>
                <w:rFonts w:cs="Arial"/>
                <w:sz w:val="24"/>
                <w:szCs w:val="24"/>
              </w:rPr>
              <w:t>1.4</w:t>
            </w:r>
          </w:p>
        </w:tc>
        <w:tc>
          <w:tcPr>
            <w:tcW w:w="2245" w:type="dxa"/>
          </w:tcPr>
          <w:p w14:paraId="223EAF60" w14:textId="77777777" w:rsidR="002708B7" w:rsidRPr="00F1751D" w:rsidRDefault="002708B7" w:rsidP="00256FCC">
            <w:pPr>
              <w:jc w:val="both"/>
              <w:rPr>
                <w:rFonts w:cs="Arial"/>
                <w:sz w:val="24"/>
                <w:szCs w:val="24"/>
              </w:rPr>
            </w:pPr>
            <w:r w:rsidRPr="00F1751D">
              <w:rPr>
                <w:rFonts w:cs="Arial"/>
                <w:sz w:val="24"/>
                <w:szCs w:val="24"/>
              </w:rPr>
              <w:t>Quinta revisión del documento</w:t>
            </w:r>
          </w:p>
        </w:tc>
        <w:tc>
          <w:tcPr>
            <w:tcW w:w="2245" w:type="dxa"/>
          </w:tcPr>
          <w:p w14:paraId="59DABEEE" w14:textId="77777777" w:rsidR="002708B7" w:rsidRPr="00F1751D" w:rsidRDefault="002708B7" w:rsidP="00256FCC">
            <w:pPr>
              <w:jc w:val="both"/>
              <w:rPr>
                <w:rFonts w:cs="Arial"/>
                <w:sz w:val="24"/>
                <w:szCs w:val="24"/>
              </w:rPr>
            </w:pPr>
            <w:r w:rsidRPr="00F1751D">
              <w:rPr>
                <w:rFonts w:cs="Arial"/>
                <w:sz w:val="24"/>
                <w:szCs w:val="24"/>
              </w:rPr>
              <w:t>Williams Esleiter Rodas Zambrano</w:t>
            </w:r>
          </w:p>
        </w:tc>
      </w:tr>
      <w:tr w:rsidR="007755FD" w:rsidRPr="00F1751D" w14:paraId="38E3A40F" w14:textId="77777777" w:rsidTr="00F1751D">
        <w:tc>
          <w:tcPr>
            <w:tcW w:w="2244" w:type="dxa"/>
          </w:tcPr>
          <w:p w14:paraId="318D8D26" w14:textId="1019A0A1" w:rsidR="007755FD" w:rsidRPr="00F1751D" w:rsidRDefault="007755FD" w:rsidP="00256FCC">
            <w:pPr>
              <w:jc w:val="both"/>
              <w:rPr>
                <w:rFonts w:cs="Arial"/>
                <w:sz w:val="24"/>
                <w:szCs w:val="24"/>
              </w:rPr>
            </w:pPr>
            <w:r>
              <w:rPr>
                <w:rFonts w:cs="Arial"/>
                <w:sz w:val="24"/>
                <w:szCs w:val="24"/>
              </w:rPr>
              <w:t>31-Julio-2013</w:t>
            </w:r>
          </w:p>
        </w:tc>
        <w:tc>
          <w:tcPr>
            <w:tcW w:w="2244" w:type="dxa"/>
          </w:tcPr>
          <w:p w14:paraId="1E6CAA7F" w14:textId="4233F769" w:rsidR="007755FD" w:rsidRPr="00F1751D" w:rsidRDefault="007755FD" w:rsidP="00256FCC">
            <w:pPr>
              <w:jc w:val="both"/>
              <w:rPr>
                <w:rFonts w:cs="Arial"/>
                <w:sz w:val="24"/>
                <w:szCs w:val="24"/>
              </w:rPr>
            </w:pPr>
            <w:r>
              <w:rPr>
                <w:rFonts w:cs="Arial"/>
                <w:sz w:val="24"/>
                <w:szCs w:val="24"/>
              </w:rPr>
              <w:t>1.5</w:t>
            </w:r>
          </w:p>
        </w:tc>
        <w:tc>
          <w:tcPr>
            <w:tcW w:w="2245" w:type="dxa"/>
          </w:tcPr>
          <w:p w14:paraId="49D58CBF" w14:textId="54AC7BC7" w:rsidR="007755FD" w:rsidRPr="00F1751D" w:rsidRDefault="007755FD" w:rsidP="00256FCC">
            <w:pPr>
              <w:jc w:val="both"/>
              <w:rPr>
                <w:rFonts w:cs="Arial"/>
                <w:sz w:val="24"/>
                <w:szCs w:val="24"/>
              </w:rPr>
            </w:pPr>
            <w:r>
              <w:rPr>
                <w:rFonts w:cs="Arial"/>
                <w:sz w:val="24"/>
                <w:szCs w:val="24"/>
              </w:rPr>
              <w:t>Sexta revisión del documento</w:t>
            </w:r>
          </w:p>
        </w:tc>
        <w:tc>
          <w:tcPr>
            <w:tcW w:w="2245" w:type="dxa"/>
          </w:tcPr>
          <w:p w14:paraId="20856796" w14:textId="781560C0" w:rsidR="007755FD" w:rsidRPr="00F1751D" w:rsidRDefault="007755FD" w:rsidP="00256FCC">
            <w:pPr>
              <w:jc w:val="both"/>
              <w:rPr>
                <w:rFonts w:cs="Arial"/>
                <w:sz w:val="24"/>
                <w:szCs w:val="24"/>
              </w:rPr>
            </w:pPr>
            <w:r>
              <w:rPr>
                <w:rFonts w:cs="Arial"/>
                <w:sz w:val="24"/>
                <w:szCs w:val="24"/>
              </w:rPr>
              <w:t>Williams Esleiter Rodas Zambrano</w:t>
            </w:r>
          </w:p>
        </w:tc>
      </w:tr>
    </w:tbl>
    <w:p w14:paraId="7CE8170C" w14:textId="77777777" w:rsidR="004030A2" w:rsidRPr="00F1751D" w:rsidRDefault="004030A2" w:rsidP="004030A2">
      <w:pPr>
        <w:rPr>
          <w:rFonts w:cs="Arial"/>
          <w:sz w:val="24"/>
          <w:szCs w:val="24"/>
        </w:rPr>
      </w:pPr>
    </w:p>
    <w:p w14:paraId="6EC914C1" w14:textId="77777777" w:rsidR="00EE0C78" w:rsidRPr="00F1751D" w:rsidRDefault="00EE0C78" w:rsidP="002708B7">
      <w:pPr>
        <w:rPr>
          <w:rFonts w:cs="Arial"/>
          <w:sz w:val="24"/>
          <w:szCs w:val="24"/>
        </w:rPr>
      </w:pPr>
    </w:p>
    <w:p w14:paraId="332E1172" w14:textId="77777777" w:rsidR="00EE0C78" w:rsidRPr="00F1751D" w:rsidRDefault="00EE0C78" w:rsidP="004030A2">
      <w:pPr>
        <w:rPr>
          <w:rFonts w:cs="Arial"/>
          <w:sz w:val="24"/>
          <w:szCs w:val="24"/>
        </w:rPr>
      </w:pPr>
    </w:p>
    <w:p w14:paraId="09601A75" w14:textId="77777777" w:rsidR="00EE0C78" w:rsidRPr="00F1751D" w:rsidRDefault="00EE0C78" w:rsidP="004030A2">
      <w:pPr>
        <w:rPr>
          <w:rFonts w:cs="Arial"/>
          <w:sz w:val="24"/>
          <w:szCs w:val="24"/>
        </w:rPr>
      </w:pPr>
    </w:p>
    <w:p w14:paraId="46E3BE64" w14:textId="77777777" w:rsidR="00EE0C78" w:rsidRPr="00F1751D" w:rsidRDefault="00EE0C78" w:rsidP="004030A2">
      <w:pPr>
        <w:rPr>
          <w:rFonts w:cs="Arial"/>
          <w:sz w:val="24"/>
          <w:szCs w:val="24"/>
        </w:rPr>
      </w:pPr>
    </w:p>
    <w:p w14:paraId="2A0BCB89" w14:textId="77777777" w:rsidR="00EE0C78" w:rsidRPr="00F1751D" w:rsidRDefault="00EE0C78" w:rsidP="004030A2">
      <w:pPr>
        <w:rPr>
          <w:rFonts w:cs="Arial"/>
          <w:sz w:val="24"/>
          <w:szCs w:val="24"/>
        </w:rPr>
      </w:pPr>
    </w:p>
    <w:p w14:paraId="218C0C01" w14:textId="77777777" w:rsidR="00EE0C78" w:rsidRPr="00F1751D" w:rsidRDefault="00EE0C78" w:rsidP="004030A2">
      <w:pPr>
        <w:rPr>
          <w:rFonts w:cs="Arial"/>
          <w:sz w:val="24"/>
          <w:szCs w:val="24"/>
        </w:rPr>
      </w:pPr>
    </w:p>
    <w:p w14:paraId="14B555E9" w14:textId="77777777" w:rsidR="00EE0C78" w:rsidRPr="00F1751D" w:rsidRDefault="00EE0C78" w:rsidP="004030A2">
      <w:pPr>
        <w:rPr>
          <w:rFonts w:cs="Arial"/>
          <w:sz w:val="24"/>
          <w:szCs w:val="24"/>
        </w:rPr>
      </w:pPr>
    </w:p>
    <w:p w14:paraId="0BAD936E" w14:textId="77777777" w:rsidR="00921585" w:rsidRDefault="00921585" w:rsidP="004030A2">
      <w:pPr>
        <w:rPr>
          <w:rFonts w:cs="Arial"/>
          <w:sz w:val="24"/>
          <w:szCs w:val="24"/>
        </w:rPr>
      </w:pPr>
    </w:p>
    <w:p w14:paraId="10122ACF" w14:textId="77777777" w:rsidR="00F1751D" w:rsidRDefault="00F1751D" w:rsidP="004030A2">
      <w:pPr>
        <w:rPr>
          <w:rFonts w:cs="Arial"/>
          <w:sz w:val="24"/>
          <w:szCs w:val="24"/>
        </w:rPr>
      </w:pPr>
    </w:p>
    <w:p w14:paraId="2400F3C9" w14:textId="77777777" w:rsidR="00F1751D" w:rsidRPr="00F1751D" w:rsidRDefault="00F1751D" w:rsidP="004030A2">
      <w:pPr>
        <w:rPr>
          <w:rFonts w:cs="Arial"/>
          <w:sz w:val="24"/>
          <w:szCs w:val="24"/>
        </w:rPr>
      </w:pPr>
    </w:p>
    <w:p w14:paraId="1CFD96E4" w14:textId="77777777" w:rsidR="00921585" w:rsidRDefault="00921585" w:rsidP="004030A2">
      <w:pPr>
        <w:rPr>
          <w:rFonts w:cs="Arial"/>
          <w:sz w:val="24"/>
          <w:szCs w:val="24"/>
        </w:rPr>
      </w:pPr>
    </w:p>
    <w:p w14:paraId="5312B378" w14:textId="77777777" w:rsidR="00F704D1" w:rsidRPr="00F1751D" w:rsidRDefault="00F704D1" w:rsidP="004030A2">
      <w:pPr>
        <w:rPr>
          <w:rFonts w:cs="Arial"/>
          <w:sz w:val="24"/>
          <w:szCs w:val="24"/>
        </w:rPr>
      </w:pPr>
    </w:p>
    <w:p w14:paraId="47925795" w14:textId="77777777" w:rsidR="00EE0C78" w:rsidRPr="00F1751D" w:rsidRDefault="00EE0C78" w:rsidP="004030A2">
      <w:pPr>
        <w:rPr>
          <w:rFonts w:cs="Arial"/>
          <w:sz w:val="24"/>
          <w:szCs w:val="24"/>
        </w:rPr>
      </w:pPr>
    </w:p>
    <w:p w14:paraId="11539E0B" w14:textId="5148CD41" w:rsidR="000755B1" w:rsidRPr="00F1751D" w:rsidRDefault="00003A4B" w:rsidP="000755B1">
      <w:pPr>
        <w:jc w:val="center"/>
        <w:rPr>
          <w:rFonts w:cs="Arial"/>
          <w:sz w:val="40"/>
          <w:szCs w:val="40"/>
        </w:rPr>
      </w:pPr>
      <w:r w:rsidRPr="00F1751D">
        <w:rPr>
          <w:rFonts w:cs="Arial"/>
          <w:sz w:val="40"/>
          <w:szCs w:val="40"/>
        </w:rPr>
        <w:t>T</w:t>
      </w:r>
      <w:r w:rsidR="000755B1" w:rsidRPr="00F1751D">
        <w:rPr>
          <w:rFonts w:cs="Arial"/>
          <w:sz w:val="40"/>
          <w:szCs w:val="40"/>
        </w:rPr>
        <w:t>ABLAS DE CONTENIDOS</w:t>
      </w:r>
    </w:p>
    <w:p w14:paraId="3B98B6BD" w14:textId="77777777" w:rsidR="00897A5F" w:rsidRDefault="00897A5F" w:rsidP="00DE1510">
      <w:pPr>
        <w:rPr>
          <w:sz w:val="24"/>
          <w:szCs w:val="24"/>
        </w:rPr>
      </w:pPr>
    </w:p>
    <w:p w14:paraId="636795A1" w14:textId="77777777" w:rsidR="00DE1510" w:rsidRPr="00DE1510" w:rsidRDefault="00DE1510" w:rsidP="00DE1510">
      <w:pPr>
        <w:rPr>
          <w:sz w:val="24"/>
          <w:szCs w:val="24"/>
        </w:rPr>
        <w:sectPr w:rsidR="00DE1510" w:rsidRPr="00DE1510" w:rsidSect="00DF5A44">
          <w:headerReference w:type="default" r:id="rId8"/>
          <w:pgSz w:w="12240" w:h="15840"/>
          <w:pgMar w:top="1417" w:right="1701" w:bottom="1417" w:left="1701" w:header="708" w:footer="708" w:gutter="0"/>
          <w:cols w:space="708"/>
          <w:docGrid w:linePitch="360"/>
        </w:sectPr>
      </w:pPr>
    </w:p>
    <w:p w14:paraId="7F4930A8" w14:textId="60947D53" w:rsidR="000755B1" w:rsidRPr="00F1751D" w:rsidRDefault="00703579" w:rsidP="000755B1">
      <w:pPr>
        <w:pStyle w:val="Prrafodelista"/>
        <w:numPr>
          <w:ilvl w:val="0"/>
          <w:numId w:val="34"/>
        </w:numPr>
        <w:rPr>
          <w:sz w:val="24"/>
          <w:szCs w:val="24"/>
        </w:rPr>
      </w:pPr>
      <w:r w:rsidRPr="00F1751D">
        <w:rPr>
          <w:sz w:val="24"/>
          <w:szCs w:val="24"/>
        </w:rPr>
        <w:lastRenderedPageBreak/>
        <w:t>Introducción</w:t>
      </w:r>
    </w:p>
    <w:p w14:paraId="19CF183B" w14:textId="01F9C94F" w:rsidR="000755B1" w:rsidRPr="00F1751D" w:rsidRDefault="000755B1" w:rsidP="000755B1">
      <w:pPr>
        <w:pStyle w:val="Prrafodelista"/>
        <w:numPr>
          <w:ilvl w:val="1"/>
          <w:numId w:val="34"/>
        </w:numPr>
        <w:rPr>
          <w:sz w:val="24"/>
          <w:szCs w:val="24"/>
        </w:rPr>
      </w:pPr>
      <w:r w:rsidRPr="00F1751D">
        <w:rPr>
          <w:sz w:val="24"/>
          <w:szCs w:val="24"/>
        </w:rPr>
        <w:t>Propósito</w:t>
      </w:r>
    </w:p>
    <w:p w14:paraId="70BF9D13" w14:textId="66AC8249" w:rsidR="000755B1" w:rsidRPr="00F1751D" w:rsidRDefault="000755B1" w:rsidP="000755B1">
      <w:pPr>
        <w:pStyle w:val="Prrafodelista"/>
        <w:numPr>
          <w:ilvl w:val="1"/>
          <w:numId w:val="34"/>
        </w:numPr>
        <w:rPr>
          <w:sz w:val="24"/>
          <w:szCs w:val="24"/>
        </w:rPr>
      </w:pPr>
      <w:r w:rsidRPr="00F1751D">
        <w:rPr>
          <w:sz w:val="24"/>
          <w:szCs w:val="24"/>
        </w:rPr>
        <w:t>Alcance</w:t>
      </w:r>
    </w:p>
    <w:p w14:paraId="030F1945" w14:textId="37A0D726" w:rsidR="000755B1" w:rsidRPr="00897A5F" w:rsidRDefault="000755B1" w:rsidP="000755B1">
      <w:pPr>
        <w:pStyle w:val="Prrafodelista"/>
        <w:numPr>
          <w:ilvl w:val="1"/>
          <w:numId w:val="34"/>
        </w:numPr>
        <w:rPr>
          <w:sz w:val="24"/>
          <w:szCs w:val="24"/>
        </w:rPr>
      </w:pPr>
      <w:r w:rsidRPr="00F1751D">
        <w:rPr>
          <w:rFonts w:cs="Arial"/>
          <w:sz w:val="24"/>
          <w:szCs w:val="24"/>
        </w:rPr>
        <w:t>Definiciones, Acrónimos y Abreviaciones</w:t>
      </w:r>
    </w:p>
    <w:p w14:paraId="6923CCDB" w14:textId="77777777" w:rsidR="00897A5F" w:rsidRPr="00F1751D" w:rsidRDefault="00897A5F" w:rsidP="00897A5F">
      <w:pPr>
        <w:pStyle w:val="Prrafodelista"/>
        <w:ind w:left="792"/>
        <w:rPr>
          <w:sz w:val="24"/>
          <w:szCs w:val="24"/>
        </w:rPr>
      </w:pPr>
    </w:p>
    <w:p w14:paraId="306AA60C" w14:textId="3E2CD7D3" w:rsidR="000755B1" w:rsidRPr="00F1751D" w:rsidRDefault="002C6CB9" w:rsidP="000755B1">
      <w:pPr>
        <w:pStyle w:val="Prrafodelista"/>
        <w:numPr>
          <w:ilvl w:val="0"/>
          <w:numId w:val="34"/>
        </w:numPr>
        <w:rPr>
          <w:sz w:val="24"/>
          <w:szCs w:val="24"/>
        </w:rPr>
      </w:pPr>
      <w:r w:rsidRPr="00F1751D">
        <w:rPr>
          <w:sz w:val="24"/>
          <w:szCs w:val="24"/>
        </w:rPr>
        <w:t>Posicionamiento</w:t>
      </w:r>
    </w:p>
    <w:p w14:paraId="1506BA7C" w14:textId="057CE8EC" w:rsidR="002C6CB9" w:rsidRPr="00F1751D" w:rsidRDefault="002C6CB9" w:rsidP="002C6CB9">
      <w:pPr>
        <w:pStyle w:val="Prrafodelista"/>
        <w:numPr>
          <w:ilvl w:val="1"/>
          <w:numId w:val="34"/>
        </w:numPr>
        <w:rPr>
          <w:sz w:val="24"/>
          <w:szCs w:val="24"/>
        </w:rPr>
      </w:pPr>
      <w:r w:rsidRPr="00F1751D">
        <w:rPr>
          <w:rFonts w:cs="Arial"/>
          <w:sz w:val="24"/>
          <w:szCs w:val="24"/>
        </w:rPr>
        <w:t>Oportunidad de negocios</w:t>
      </w:r>
    </w:p>
    <w:p w14:paraId="240056D0" w14:textId="75D9232A" w:rsidR="002C6CB9" w:rsidRPr="00F1751D" w:rsidRDefault="002C6CB9" w:rsidP="002C6CB9">
      <w:pPr>
        <w:pStyle w:val="Prrafodelista"/>
        <w:numPr>
          <w:ilvl w:val="1"/>
          <w:numId w:val="34"/>
        </w:numPr>
        <w:rPr>
          <w:sz w:val="24"/>
          <w:szCs w:val="24"/>
        </w:rPr>
      </w:pPr>
      <w:r w:rsidRPr="00F1751D">
        <w:rPr>
          <w:rFonts w:cs="Arial"/>
          <w:sz w:val="24"/>
          <w:szCs w:val="24"/>
        </w:rPr>
        <w:t>Sentencia que define el problema</w:t>
      </w:r>
    </w:p>
    <w:p w14:paraId="76D07972" w14:textId="36CFF530" w:rsidR="002C6CB9" w:rsidRPr="00897A5F" w:rsidRDefault="002C6CB9" w:rsidP="002C6CB9">
      <w:pPr>
        <w:pStyle w:val="Prrafodelista"/>
        <w:numPr>
          <w:ilvl w:val="1"/>
          <w:numId w:val="34"/>
        </w:numPr>
        <w:rPr>
          <w:sz w:val="24"/>
          <w:szCs w:val="24"/>
        </w:rPr>
      </w:pPr>
      <w:r w:rsidRPr="00F1751D">
        <w:rPr>
          <w:rFonts w:cs="Arial"/>
          <w:sz w:val="24"/>
          <w:szCs w:val="24"/>
        </w:rPr>
        <w:t>Sentencias que define la posición del producto</w:t>
      </w:r>
    </w:p>
    <w:p w14:paraId="1D76E885" w14:textId="77777777" w:rsidR="00897A5F" w:rsidRPr="00F1751D" w:rsidRDefault="00897A5F" w:rsidP="00897A5F">
      <w:pPr>
        <w:pStyle w:val="Prrafodelista"/>
        <w:ind w:left="792"/>
        <w:rPr>
          <w:sz w:val="24"/>
          <w:szCs w:val="24"/>
        </w:rPr>
      </w:pPr>
    </w:p>
    <w:p w14:paraId="62FE0621" w14:textId="1F1AEF7F" w:rsidR="002C6CB9" w:rsidRPr="00F1751D" w:rsidRDefault="002C6CB9" w:rsidP="002C6CB9">
      <w:pPr>
        <w:pStyle w:val="Prrafodelista"/>
        <w:numPr>
          <w:ilvl w:val="0"/>
          <w:numId w:val="34"/>
        </w:numPr>
        <w:rPr>
          <w:sz w:val="24"/>
          <w:szCs w:val="24"/>
        </w:rPr>
      </w:pPr>
      <w:r w:rsidRPr="00F1751D">
        <w:rPr>
          <w:rFonts w:cs="Arial"/>
          <w:sz w:val="24"/>
          <w:szCs w:val="24"/>
        </w:rPr>
        <w:t>Descripción de Stakeholders</w:t>
      </w:r>
    </w:p>
    <w:p w14:paraId="67628D1D" w14:textId="7FF5689C" w:rsidR="002C6CB9" w:rsidRPr="00F1751D" w:rsidRDefault="002C6CB9" w:rsidP="002C6CB9">
      <w:pPr>
        <w:pStyle w:val="Prrafodelista"/>
        <w:numPr>
          <w:ilvl w:val="1"/>
          <w:numId w:val="34"/>
        </w:numPr>
        <w:rPr>
          <w:sz w:val="24"/>
          <w:szCs w:val="24"/>
        </w:rPr>
      </w:pPr>
      <w:r w:rsidRPr="00F1751D">
        <w:rPr>
          <w:rFonts w:cs="Arial"/>
          <w:sz w:val="24"/>
          <w:szCs w:val="24"/>
        </w:rPr>
        <w:t>Resumen de Stakeholders</w:t>
      </w:r>
    </w:p>
    <w:p w14:paraId="04BB147F" w14:textId="43953AB7" w:rsidR="002C6CB9" w:rsidRPr="00F1751D" w:rsidRDefault="002C6CB9" w:rsidP="002C6CB9">
      <w:pPr>
        <w:pStyle w:val="Prrafodelista"/>
        <w:numPr>
          <w:ilvl w:val="1"/>
          <w:numId w:val="34"/>
        </w:numPr>
        <w:rPr>
          <w:sz w:val="24"/>
          <w:szCs w:val="24"/>
        </w:rPr>
      </w:pPr>
      <w:r w:rsidRPr="00F1751D">
        <w:rPr>
          <w:rFonts w:cs="Arial"/>
          <w:sz w:val="24"/>
          <w:szCs w:val="24"/>
        </w:rPr>
        <w:t>Resumen de usuarios</w:t>
      </w:r>
    </w:p>
    <w:p w14:paraId="4EFA497C" w14:textId="0CA0FD22" w:rsidR="002C6CB9" w:rsidRPr="00F1751D" w:rsidRDefault="002C6CB9" w:rsidP="002C6CB9">
      <w:pPr>
        <w:pStyle w:val="Prrafodelista"/>
        <w:numPr>
          <w:ilvl w:val="1"/>
          <w:numId w:val="34"/>
        </w:numPr>
        <w:rPr>
          <w:sz w:val="24"/>
          <w:szCs w:val="24"/>
        </w:rPr>
      </w:pPr>
      <w:r w:rsidRPr="00F1751D">
        <w:rPr>
          <w:rFonts w:cs="Arial"/>
          <w:sz w:val="24"/>
          <w:szCs w:val="24"/>
        </w:rPr>
        <w:t>Entorno de usuario</w:t>
      </w:r>
    </w:p>
    <w:p w14:paraId="171BB475" w14:textId="593BD2BA" w:rsidR="002C6CB9" w:rsidRPr="00897A5F" w:rsidRDefault="002C6CB9" w:rsidP="002C6CB9">
      <w:pPr>
        <w:pStyle w:val="Prrafodelista"/>
        <w:numPr>
          <w:ilvl w:val="1"/>
          <w:numId w:val="34"/>
        </w:numPr>
        <w:rPr>
          <w:sz w:val="24"/>
          <w:szCs w:val="24"/>
        </w:rPr>
      </w:pPr>
      <w:r w:rsidRPr="00F1751D">
        <w:rPr>
          <w:rFonts w:cs="Arial"/>
          <w:sz w:val="24"/>
          <w:szCs w:val="24"/>
        </w:rPr>
        <w:t>Perfiles de usuario</w:t>
      </w:r>
    </w:p>
    <w:p w14:paraId="75C2EC90" w14:textId="77777777" w:rsidR="00897A5F" w:rsidRPr="00F1751D" w:rsidRDefault="00897A5F" w:rsidP="00897A5F">
      <w:pPr>
        <w:pStyle w:val="Prrafodelista"/>
        <w:ind w:left="792"/>
        <w:rPr>
          <w:sz w:val="24"/>
          <w:szCs w:val="24"/>
        </w:rPr>
      </w:pPr>
    </w:p>
    <w:p w14:paraId="671006EE" w14:textId="55EC2FCF" w:rsidR="002C6CB9" w:rsidRPr="00F1751D" w:rsidRDefault="002C6CB9" w:rsidP="002C6CB9">
      <w:pPr>
        <w:pStyle w:val="Prrafodelista"/>
        <w:numPr>
          <w:ilvl w:val="0"/>
          <w:numId w:val="34"/>
        </w:numPr>
        <w:rPr>
          <w:sz w:val="24"/>
          <w:szCs w:val="24"/>
        </w:rPr>
      </w:pPr>
      <w:r w:rsidRPr="00F1751D">
        <w:rPr>
          <w:rFonts w:cs="Arial"/>
          <w:sz w:val="24"/>
          <w:szCs w:val="24"/>
        </w:rPr>
        <w:t>Descripción global del producto</w:t>
      </w:r>
    </w:p>
    <w:p w14:paraId="60F2F63C" w14:textId="36F35127" w:rsidR="002C6CB9" w:rsidRPr="00F1751D" w:rsidRDefault="002C6CB9" w:rsidP="002C6CB9">
      <w:pPr>
        <w:pStyle w:val="Prrafodelista"/>
        <w:numPr>
          <w:ilvl w:val="1"/>
          <w:numId w:val="34"/>
        </w:numPr>
        <w:rPr>
          <w:sz w:val="24"/>
          <w:szCs w:val="24"/>
        </w:rPr>
      </w:pPr>
      <w:r w:rsidRPr="00F1751D">
        <w:rPr>
          <w:rFonts w:cs="Arial"/>
          <w:sz w:val="24"/>
          <w:szCs w:val="24"/>
        </w:rPr>
        <w:lastRenderedPageBreak/>
        <w:t>Perspectiva del producto</w:t>
      </w:r>
    </w:p>
    <w:p w14:paraId="2F7D0B87" w14:textId="50FCF1FF" w:rsidR="002C6CB9" w:rsidRPr="00F1751D" w:rsidRDefault="002C6CB9" w:rsidP="002C6CB9">
      <w:pPr>
        <w:pStyle w:val="Prrafodelista"/>
        <w:numPr>
          <w:ilvl w:val="1"/>
          <w:numId w:val="34"/>
        </w:numPr>
        <w:rPr>
          <w:sz w:val="24"/>
          <w:szCs w:val="24"/>
        </w:rPr>
      </w:pPr>
      <w:r w:rsidRPr="00F1751D">
        <w:rPr>
          <w:rFonts w:cs="Arial"/>
          <w:sz w:val="24"/>
          <w:szCs w:val="24"/>
        </w:rPr>
        <w:t>Resumen de características</w:t>
      </w:r>
    </w:p>
    <w:p w14:paraId="12DC9144" w14:textId="4365DDE4" w:rsidR="002C6CB9" w:rsidRPr="00F1751D" w:rsidRDefault="002C6CB9" w:rsidP="002C6CB9">
      <w:pPr>
        <w:pStyle w:val="Prrafodelista"/>
        <w:numPr>
          <w:ilvl w:val="2"/>
          <w:numId w:val="34"/>
        </w:numPr>
        <w:rPr>
          <w:sz w:val="24"/>
          <w:szCs w:val="24"/>
        </w:rPr>
      </w:pPr>
      <w:r w:rsidRPr="00F1751D">
        <w:rPr>
          <w:rFonts w:cs="Arial"/>
          <w:sz w:val="24"/>
          <w:szCs w:val="24"/>
          <w:lang w:val="es-ES"/>
        </w:rPr>
        <w:t>Suposiciones</w:t>
      </w:r>
    </w:p>
    <w:p w14:paraId="35FE577C" w14:textId="5C61AD0E" w:rsidR="002C6CB9" w:rsidRPr="00897A5F" w:rsidRDefault="002C6CB9" w:rsidP="002C6CB9">
      <w:pPr>
        <w:pStyle w:val="Prrafodelista"/>
        <w:numPr>
          <w:ilvl w:val="2"/>
          <w:numId w:val="34"/>
        </w:numPr>
        <w:rPr>
          <w:sz w:val="24"/>
          <w:szCs w:val="24"/>
        </w:rPr>
      </w:pPr>
      <w:r w:rsidRPr="00F1751D">
        <w:rPr>
          <w:rFonts w:cs="Arial"/>
          <w:sz w:val="24"/>
          <w:szCs w:val="24"/>
        </w:rPr>
        <w:t>Costo</w:t>
      </w:r>
    </w:p>
    <w:p w14:paraId="51FA3DA2" w14:textId="77777777" w:rsidR="00897A5F" w:rsidRPr="00F1751D" w:rsidRDefault="00897A5F" w:rsidP="00897A5F">
      <w:pPr>
        <w:pStyle w:val="Prrafodelista"/>
        <w:ind w:left="1224"/>
        <w:rPr>
          <w:sz w:val="24"/>
          <w:szCs w:val="24"/>
        </w:rPr>
      </w:pPr>
    </w:p>
    <w:p w14:paraId="7D5FB9A3" w14:textId="0F0EE9E6" w:rsidR="002C6CB9" w:rsidRPr="00F1751D" w:rsidRDefault="002C6CB9" w:rsidP="002C6CB9">
      <w:pPr>
        <w:pStyle w:val="Prrafodelista"/>
        <w:numPr>
          <w:ilvl w:val="0"/>
          <w:numId w:val="34"/>
        </w:numPr>
        <w:rPr>
          <w:sz w:val="24"/>
          <w:szCs w:val="24"/>
        </w:rPr>
      </w:pPr>
      <w:r w:rsidRPr="00F1751D">
        <w:rPr>
          <w:rFonts w:cs="Arial"/>
          <w:sz w:val="24"/>
          <w:szCs w:val="24"/>
        </w:rPr>
        <w:t>Descripción global del Sistema</w:t>
      </w:r>
    </w:p>
    <w:p w14:paraId="4A2FE48F" w14:textId="01E86352" w:rsidR="002C6CB9" w:rsidRPr="00F1751D" w:rsidRDefault="002C6CB9" w:rsidP="002C6CB9">
      <w:pPr>
        <w:pStyle w:val="Prrafodelista"/>
        <w:numPr>
          <w:ilvl w:val="1"/>
          <w:numId w:val="34"/>
        </w:numPr>
        <w:rPr>
          <w:sz w:val="24"/>
          <w:szCs w:val="24"/>
        </w:rPr>
      </w:pPr>
      <w:r w:rsidRPr="00F1751D">
        <w:rPr>
          <w:rFonts w:cs="Arial"/>
          <w:sz w:val="24"/>
          <w:szCs w:val="24"/>
        </w:rPr>
        <w:t>Recepción refacciones y/o equipos</w:t>
      </w:r>
    </w:p>
    <w:p w14:paraId="4B36E055" w14:textId="5748434A" w:rsidR="002C6CB9" w:rsidRPr="00F1751D" w:rsidRDefault="002C6CB9" w:rsidP="002C6CB9">
      <w:pPr>
        <w:pStyle w:val="Prrafodelista"/>
        <w:numPr>
          <w:ilvl w:val="1"/>
          <w:numId w:val="34"/>
        </w:numPr>
        <w:rPr>
          <w:sz w:val="24"/>
          <w:szCs w:val="24"/>
        </w:rPr>
      </w:pPr>
      <w:r w:rsidRPr="00F1751D">
        <w:rPr>
          <w:rFonts w:cs="Arial"/>
          <w:sz w:val="24"/>
          <w:szCs w:val="24"/>
        </w:rPr>
        <w:t>Ocupación de refacciones y/o equipos</w:t>
      </w:r>
    </w:p>
    <w:p w14:paraId="0A4A4A93" w14:textId="587811EB" w:rsidR="002C6CB9" w:rsidRPr="00F1751D" w:rsidRDefault="002C6CB9" w:rsidP="002C6CB9">
      <w:pPr>
        <w:pStyle w:val="Prrafodelista"/>
        <w:numPr>
          <w:ilvl w:val="1"/>
          <w:numId w:val="34"/>
        </w:numPr>
        <w:rPr>
          <w:sz w:val="24"/>
          <w:szCs w:val="24"/>
        </w:rPr>
      </w:pPr>
      <w:r w:rsidRPr="00F1751D">
        <w:rPr>
          <w:rFonts w:cs="Arial"/>
          <w:sz w:val="24"/>
          <w:szCs w:val="24"/>
        </w:rPr>
        <w:t>Generar inventario de altas</w:t>
      </w:r>
    </w:p>
    <w:p w14:paraId="7B8BDF2E" w14:textId="3FFDD1A9" w:rsidR="002C6CB9" w:rsidRPr="00F1751D" w:rsidRDefault="002C6CB9" w:rsidP="002C6CB9">
      <w:pPr>
        <w:pStyle w:val="Prrafodelista"/>
        <w:numPr>
          <w:ilvl w:val="1"/>
          <w:numId w:val="34"/>
        </w:numPr>
        <w:rPr>
          <w:sz w:val="24"/>
          <w:szCs w:val="24"/>
        </w:rPr>
      </w:pPr>
      <w:r w:rsidRPr="00F1751D">
        <w:rPr>
          <w:rFonts w:cs="Arial"/>
          <w:sz w:val="24"/>
          <w:szCs w:val="24"/>
        </w:rPr>
        <w:t>Generar inventario de bajas</w:t>
      </w:r>
    </w:p>
    <w:p w14:paraId="1A335ABC" w14:textId="3F2C8E8D" w:rsidR="002C6CB9" w:rsidRPr="00F1751D" w:rsidRDefault="002C6CB9" w:rsidP="002C6CB9">
      <w:pPr>
        <w:pStyle w:val="Prrafodelista"/>
        <w:numPr>
          <w:ilvl w:val="1"/>
          <w:numId w:val="34"/>
        </w:numPr>
        <w:rPr>
          <w:sz w:val="24"/>
          <w:szCs w:val="24"/>
        </w:rPr>
      </w:pPr>
      <w:r w:rsidRPr="00F1751D">
        <w:rPr>
          <w:rFonts w:cs="Arial"/>
          <w:sz w:val="24"/>
          <w:szCs w:val="24"/>
        </w:rPr>
        <w:t>Crear reporte</w:t>
      </w:r>
    </w:p>
    <w:p w14:paraId="2B65902A" w14:textId="4A3E8128" w:rsidR="002C6CB9" w:rsidRPr="00F1751D" w:rsidRDefault="002C6CB9" w:rsidP="002C6CB9">
      <w:pPr>
        <w:pStyle w:val="Prrafodelista"/>
        <w:numPr>
          <w:ilvl w:val="1"/>
          <w:numId w:val="34"/>
        </w:numPr>
        <w:rPr>
          <w:sz w:val="24"/>
          <w:szCs w:val="24"/>
        </w:rPr>
      </w:pPr>
      <w:r w:rsidRPr="00F1751D">
        <w:rPr>
          <w:rFonts w:cs="Arial"/>
          <w:sz w:val="24"/>
          <w:szCs w:val="24"/>
        </w:rPr>
        <w:t>Atender reporte</w:t>
      </w:r>
    </w:p>
    <w:p w14:paraId="72586609" w14:textId="5AEDC002" w:rsidR="002C6CB9" w:rsidRPr="00897A5F" w:rsidRDefault="002C6CB9" w:rsidP="002C6CB9">
      <w:pPr>
        <w:pStyle w:val="Prrafodelista"/>
        <w:numPr>
          <w:ilvl w:val="1"/>
          <w:numId w:val="34"/>
        </w:numPr>
        <w:rPr>
          <w:sz w:val="24"/>
          <w:szCs w:val="24"/>
        </w:rPr>
      </w:pPr>
      <w:r w:rsidRPr="00F1751D">
        <w:rPr>
          <w:rFonts w:cs="Arial"/>
          <w:sz w:val="24"/>
          <w:szCs w:val="24"/>
        </w:rPr>
        <w:t>Cambiar el equipo</w:t>
      </w:r>
    </w:p>
    <w:p w14:paraId="081B4A4B" w14:textId="77777777" w:rsidR="00897A5F" w:rsidRPr="00F1751D" w:rsidRDefault="00897A5F" w:rsidP="00897A5F">
      <w:pPr>
        <w:pStyle w:val="Prrafodelista"/>
        <w:ind w:left="792"/>
        <w:rPr>
          <w:sz w:val="24"/>
          <w:szCs w:val="24"/>
        </w:rPr>
      </w:pPr>
    </w:p>
    <w:p w14:paraId="6DEBFCD1" w14:textId="70F8F086" w:rsidR="002C6CB9" w:rsidRPr="00897A5F" w:rsidRDefault="002C6CB9" w:rsidP="002C6CB9">
      <w:pPr>
        <w:pStyle w:val="Prrafodelista"/>
        <w:numPr>
          <w:ilvl w:val="0"/>
          <w:numId w:val="34"/>
        </w:numPr>
        <w:rPr>
          <w:sz w:val="24"/>
          <w:szCs w:val="24"/>
        </w:rPr>
      </w:pPr>
      <w:r w:rsidRPr="00F1751D">
        <w:rPr>
          <w:rFonts w:cs="Arial"/>
          <w:sz w:val="24"/>
          <w:szCs w:val="24"/>
        </w:rPr>
        <w:t>Requisitos del sistema</w:t>
      </w:r>
    </w:p>
    <w:p w14:paraId="19FDDBF1" w14:textId="77777777" w:rsidR="00897A5F" w:rsidRPr="00F1751D" w:rsidRDefault="00897A5F" w:rsidP="00897A5F">
      <w:pPr>
        <w:pStyle w:val="Prrafodelista"/>
        <w:ind w:left="360"/>
        <w:rPr>
          <w:sz w:val="24"/>
          <w:szCs w:val="24"/>
        </w:rPr>
      </w:pPr>
    </w:p>
    <w:p w14:paraId="27072F0A" w14:textId="31ECD7FC" w:rsidR="002C6CB9" w:rsidRPr="00897A5F" w:rsidRDefault="002C6CB9" w:rsidP="002C6CB9">
      <w:pPr>
        <w:pStyle w:val="Prrafodelista"/>
        <w:numPr>
          <w:ilvl w:val="0"/>
          <w:numId w:val="34"/>
        </w:numPr>
        <w:rPr>
          <w:sz w:val="24"/>
          <w:szCs w:val="24"/>
        </w:rPr>
      </w:pPr>
      <w:r w:rsidRPr="00F1751D">
        <w:rPr>
          <w:rFonts w:cs="Arial"/>
          <w:sz w:val="24"/>
          <w:szCs w:val="24"/>
        </w:rPr>
        <w:t>Atributos de características</w:t>
      </w:r>
    </w:p>
    <w:p w14:paraId="68214AD6" w14:textId="77777777" w:rsidR="00897A5F" w:rsidRDefault="00897A5F" w:rsidP="00897A5F">
      <w:pPr>
        <w:pStyle w:val="Prrafodelista"/>
        <w:rPr>
          <w:sz w:val="24"/>
          <w:szCs w:val="24"/>
        </w:rPr>
        <w:sectPr w:rsidR="00897A5F" w:rsidSect="00897A5F">
          <w:type w:val="continuous"/>
          <w:pgSz w:w="12240" w:h="15840"/>
          <w:pgMar w:top="1417" w:right="1701" w:bottom="1417" w:left="1701" w:header="708" w:footer="708" w:gutter="0"/>
          <w:cols w:num="2" w:space="720"/>
          <w:docGrid w:linePitch="360"/>
        </w:sectPr>
      </w:pPr>
    </w:p>
    <w:p w14:paraId="738D75AD" w14:textId="6CA7457A" w:rsidR="00897A5F" w:rsidRPr="00897A5F" w:rsidRDefault="00897A5F" w:rsidP="00897A5F">
      <w:pPr>
        <w:pStyle w:val="Prrafodelista"/>
        <w:rPr>
          <w:sz w:val="24"/>
          <w:szCs w:val="24"/>
        </w:rPr>
      </w:pPr>
    </w:p>
    <w:p w14:paraId="3AEB64F9" w14:textId="77777777" w:rsidR="00897A5F" w:rsidRPr="00F1751D" w:rsidRDefault="00897A5F" w:rsidP="00897A5F">
      <w:pPr>
        <w:pStyle w:val="Prrafodelista"/>
        <w:ind w:left="360"/>
        <w:rPr>
          <w:sz w:val="24"/>
          <w:szCs w:val="24"/>
        </w:rPr>
      </w:pPr>
    </w:p>
    <w:p w14:paraId="66269BC3" w14:textId="77777777" w:rsidR="002C6CB9" w:rsidRPr="00F1751D" w:rsidRDefault="002C6CB9" w:rsidP="002C6CB9">
      <w:pPr>
        <w:rPr>
          <w:sz w:val="24"/>
          <w:szCs w:val="24"/>
        </w:rPr>
      </w:pPr>
    </w:p>
    <w:p w14:paraId="473997D1" w14:textId="77777777" w:rsidR="00F1751D" w:rsidRDefault="00F1751D" w:rsidP="00F1751D">
      <w:pPr>
        <w:rPr>
          <w:sz w:val="24"/>
          <w:szCs w:val="24"/>
        </w:rPr>
      </w:pPr>
    </w:p>
    <w:p w14:paraId="0955F03C" w14:textId="77777777" w:rsidR="00897A5F" w:rsidRDefault="00897A5F" w:rsidP="00F1751D">
      <w:pPr>
        <w:rPr>
          <w:sz w:val="24"/>
          <w:szCs w:val="24"/>
        </w:rPr>
      </w:pPr>
    </w:p>
    <w:p w14:paraId="40EDEA30" w14:textId="77777777" w:rsidR="00897A5F" w:rsidRDefault="00897A5F" w:rsidP="00F1751D">
      <w:pPr>
        <w:rPr>
          <w:sz w:val="24"/>
          <w:szCs w:val="24"/>
        </w:rPr>
      </w:pPr>
    </w:p>
    <w:p w14:paraId="023E1CB7" w14:textId="77777777" w:rsidR="00897A5F" w:rsidRDefault="00897A5F" w:rsidP="00F1751D">
      <w:pPr>
        <w:rPr>
          <w:sz w:val="24"/>
          <w:szCs w:val="24"/>
        </w:rPr>
      </w:pPr>
    </w:p>
    <w:p w14:paraId="061700E7" w14:textId="77777777" w:rsidR="005D74AD" w:rsidRPr="00F1751D" w:rsidRDefault="00EA6995" w:rsidP="00F1751D">
      <w:pPr>
        <w:jc w:val="center"/>
        <w:rPr>
          <w:rFonts w:cs="Arial"/>
          <w:sz w:val="40"/>
          <w:szCs w:val="40"/>
        </w:rPr>
      </w:pPr>
      <w:r w:rsidRPr="00F1751D">
        <w:rPr>
          <w:rFonts w:cs="Arial"/>
          <w:sz w:val="40"/>
          <w:szCs w:val="40"/>
        </w:rPr>
        <w:lastRenderedPageBreak/>
        <w:t>Visión</w:t>
      </w:r>
    </w:p>
    <w:p w14:paraId="3B8A4E52" w14:textId="77777777" w:rsidR="005D74AD" w:rsidRDefault="005D74AD" w:rsidP="005D74AD">
      <w:pPr>
        <w:pStyle w:val="Ttulo1"/>
        <w:numPr>
          <w:ilvl w:val="0"/>
          <w:numId w:val="4"/>
        </w:numPr>
        <w:rPr>
          <w:rFonts w:asciiTheme="minorHAnsi" w:hAnsiTheme="minorHAnsi" w:cs="Arial"/>
          <w:color w:val="auto"/>
          <w:sz w:val="24"/>
          <w:szCs w:val="24"/>
        </w:rPr>
      </w:pPr>
      <w:r w:rsidRPr="00F1751D">
        <w:rPr>
          <w:rFonts w:asciiTheme="minorHAnsi" w:hAnsiTheme="minorHAnsi" w:cs="Arial"/>
          <w:color w:val="auto"/>
          <w:sz w:val="24"/>
          <w:szCs w:val="24"/>
        </w:rPr>
        <w:t>Introducción.</w:t>
      </w:r>
    </w:p>
    <w:p w14:paraId="36E6EDAE" w14:textId="77777777" w:rsidR="00F1751D" w:rsidRPr="00F1751D" w:rsidRDefault="00F1751D" w:rsidP="00F1751D"/>
    <w:p w14:paraId="43EB86AA" w14:textId="77777777" w:rsidR="005D74AD" w:rsidRPr="00F1751D" w:rsidRDefault="005D74AD" w:rsidP="005D74AD">
      <w:pPr>
        <w:pStyle w:val="Prrafodelista"/>
        <w:numPr>
          <w:ilvl w:val="1"/>
          <w:numId w:val="4"/>
        </w:numPr>
        <w:rPr>
          <w:rFonts w:cs="Arial"/>
          <w:sz w:val="24"/>
          <w:szCs w:val="24"/>
        </w:rPr>
      </w:pPr>
      <w:r w:rsidRPr="00F1751D">
        <w:rPr>
          <w:rFonts w:cs="Arial"/>
          <w:sz w:val="24"/>
          <w:szCs w:val="24"/>
        </w:rPr>
        <w:t>Propósito.</w:t>
      </w:r>
    </w:p>
    <w:p w14:paraId="3D9A10A8" w14:textId="77777777" w:rsidR="00526F3F" w:rsidRPr="00F1751D" w:rsidRDefault="00526F3F" w:rsidP="00526F3F">
      <w:pPr>
        <w:pStyle w:val="Prrafodelista"/>
        <w:ind w:left="792"/>
        <w:rPr>
          <w:rFonts w:cs="Arial"/>
          <w:sz w:val="24"/>
          <w:szCs w:val="24"/>
        </w:rPr>
      </w:pPr>
    </w:p>
    <w:p w14:paraId="5A7DE242" w14:textId="77777777" w:rsidR="005D74AD" w:rsidRPr="00F1751D" w:rsidRDefault="00A91297" w:rsidP="003B7F3F">
      <w:pPr>
        <w:pStyle w:val="Prrafodelista"/>
        <w:ind w:left="792"/>
        <w:jc w:val="both"/>
        <w:rPr>
          <w:rFonts w:cs="Arial"/>
          <w:sz w:val="24"/>
          <w:szCs w:val="24"/>
        </w:rPr>
      </w:pPr>
      <w:r w:rsidRPr="00F1751D">
        <w:rPr>
          <w:rFonts w:cs="Arial"/>
          <w:sz w:val="24"/>
          <w:szCs w:val="24"/>
        </w:rPr>
        <w:t>El presente documento especifica los requisito</w:t>
      </w:r>
      <w:r w:rsidR="000B08CC" w:rsidRPr="00F1751D">
        <w:rPr>
          <w:rFonts w:cs="Arial"/>
          <w:sz w:val="24"/>
          <w:szCs w:val="24"/>
        </w:rPr>
        <w:t xml:space="preserve">s  </w:t>
      </w:r>
      <w:r w:rsidR="00561592" w:rsidRPr="00F1751D">
        <w:rPr>
          <w:rFonts w:cs="Arial"/>
          <w:sz w:val="24"/>
          <w:szCs w:val="24"/>
        </w:rPr>
        <w:t>implicados en el desarrollo</w:t>
      </w:r>
      <w:r w:rsidR="000B08CC" w:rsidRPr="00F1751D">
        <w:rPr>
          <w:rFonts w:cs="Arial"/>
          <w:sz w:val="24"/>
          <w:szCs w:val="24"/>
        </w:rPr>
        <w:t xml:space="preserve"> </w:t>
      </w:r>
      <w:r w:rsidR="00561592" w:rsidRPr="00F1751D">
        <w:rPr>
          <w:rFonts w:cs="Arial"/>
          <w:sz w:val="24"/>
          <w:szCs w:val="24"/>
        </w:rPr>
        <w:t>de</w:t>
      </w:r>
      <w:r w:rsidR="008E6ACC" w:rsidRPr="00F1751D">
        <w:rPr>
          <w:rFonts w:cs="Arial"/>
          <w:sz w:val="24"/>
          <w:szCs w:val="24"/>
        </w:rPr>
        <w:t>l</w:t>
      </w:r>
      <w:r w:rsidRPr="00F1751D">
        <w:rPr>
          <w:rFonts w:cs="Arial"/>
          <w:sz w:val="24"/>
          <w:szCs w:val="24"/>
        </w:rPr>
        <w:t xml:space="preserve"> sistema de gestión de recursos</w:t>
      </w:r>
      <w:r w:rsidR="00561592" w:rsidRPr="00F1751D">
        <w:rPr>
          <w:rFonts w:cs="Arial"/>
          <w:sz w:val="24"/>
          <w:szCs w:val="24"/>
        </w:rPr>
        <w:t xml:space="preserve"> (SGR)</w:t>
      </w:r>
      <w:r w:rsidR="000B08CC" w:rsidRPr="00F1751D">
        <w:rPr>
          <w:rFonts w:cs="Arial"/>
          <w:sz w:val="24"/>
          <w:szCs w:val="24"/>
        </w:rPr>
        <w:t xml:space="preserve">. </w:t>
      </w:r>
      <w:r w:rsidR="008E6ACC" w:rsidRPr="00F1751D">
        <w:rPr>
          <w:rFonts w:cs="Arial"/>
          <w:sz w:val="24"/>
          <w:szCs w:val="24"/>
        </w:rPr>
        <w:t xml:space="preserve">El objetivo de este documento consiste en describir de forma general la realización de los procesos de </w:t>
      </w:r>
      <w:r w:rsidR="000B08CC" w:rsidRPr="00F1751D">
        <w:rPr>
          <w:rFonts w:cs="Arial"/>
          <w:sz w:val="24"/>
          <w:szCs w:val="24"/>
        </w:rPr>
        <w:t xml:space="preserve"> identifica</w:t>
      </w:r>
      <w:r w:rsidR="008E6ACC" w:rsidRPr="00F1751D">
        <w:rPr>
          <w:rFonts w:cs="Arial"/>
          <w:sz w:val="24"/>
          <w:szCs w:val="24"/>
        </w:rPr>
        <w:t>ción</w:t>
      </w:r>
      <w:r w:rsidR="000B08CC" w:rsidRPr="00F1751D">
        <w:rPr>
          <w:rFonts w:cs="Arial"/>
          <w:sz w:val="24"/>
          <w:szCs w:val="24"/>
        </w:rPr>
        <w:t>, valida</w:t>
      </w:r>
      <w:r w:rsidR="008E6ACC" w:rsidRPr="00F1751D">
        <w:rPr>
          <w:rFonts w:cs="Arial"/>
          <w:sz w:val="24"/>
          <w:szCs w:val="24"/>
        </w:rPr>
        <w:t>ción</w:t>
      </w:r>
      <w:r w:rsidR="000B08CC" w:rsidRPr="00F1751D">
        <w:rPr>
          <w:rFonts w:cs="Arial"/>
          <w:sz w:val="24"/>
          <w:szCs w:val="24"/>
        </w:rPr>
        <w:t xml:space="preserve"> y documenta</w:t>
      </w:r>
      <w:r w:rsidR="008E6ACC" w:rsidRPr="00F1751D">
        <w:rPr>
          <w:rFonts w:cs="Arial"/>
          <w:sz w:val="24"/>
          <w:szCs w:val="24"/>
        </w:rPr>
        <w:t>ción de</w:t>
      </w:r>
      <w:r w:rsidR="000B08CC" w:rsidRPr="00F1751D">
        <w:rPr>
          <w:rFonts w:cs="Arial"/>
          <w:sz w:val="24"/>
          <w:szCs w:val="24"/>
        </w:rPr>
        <w:t xml:space="preserve"> los </w:t>
      </w:r>
      <w:r w:rsidR="00561592" w:rsidRPr="00F1751D">
        <w:rPr>
          <w:rFonts w:cs="Arial"/>
          <w:sz w:val="24"/>
          <w:szCs w:val="24"/>
        </w:rPr>
        <w:t>requerimientos</w:t>
      </w:r>
      <w:r w:rsidR="000B08CC" w:rsidRPr="00F1751D">
        <w:rPr>
          <w:rFonts w:cs="Arial"/>
          <w:sz w:val="24"/>
          <w:szCs w:val="24"/>
        </w:rPr>
        <w:t xml:space="preserve"> de</w:t>
      </w:r>
      <w:r w:rsidR="00B46CCE" w:rsidRPr="00F1751D">
        <w:rPr>
          <w:rFonts w:cs="Arial"/>
          <w:sz w:val="24"/>
          <w:szCs w:val="24"/>
        </w:rPr>
        <w:t xml:space="preserve">l </w:t>
      </w:r>
      <w:r w:rsidR="008E6ACC" w:rsidRPr="00F1751D">
        <w:rPr>
          <w:rFonts w:cs="Arial"/>
          <w:sz w:val="24"/>
          <w:szCs w:val="24"/>
        </w:rPr>
        <w:t>SGR</w:t>
      </w:r>
      <w:r w:rsidR="00B46CCE" w:rsidRPr="00F1751D">
        <w:rPr>
          <w:rFonts w:cs="Arial"/>
          <w:sz w:val="24"/>
          <w:szCs w:val="24"/>
        </w:rPr>
        <w:t xml:space="preserve">, es  decir, </w:t>
      </w:r>
      <w:r w:rsidR="000B08CC" w:rsidRPr="00F1751D">
        <w:rPr>
          <w:rFonts w:cs="Arial"/>
          <w:sz w:val="24"/>
          <w:szCs w:val="24"/>
        </w:rPr>
        <w:t xml:space="preserve">determinar </w:t>
      </w:r>
      <w:r w:rsidR="008E6ACC" w:rsidRPr="00F1751D">
        <w:rPr>
          <w:rFonts w:cs="Arial"/>
          <w:sz w:val="24"/>
          <w:szCs w:val="24"/>
        </w:rPr>
        <w:t xml:space="preserve">sus </w:t>
      </w:r>
      <w:r w:rsidR="000B08CC" w:rsidRPr="00F1751D">
        <w:rPr>
          <w:rFonts w:cs="Arial"/>
          <w:sz w:val="24"/>
          <w:szCs w:val="24"/>
        </w:rPr>
        <w:t xml:space="preserve">características </w:t>
      </w:r>
      <w:r w:rsidR="00561592" w:rsidRPr="00F1751D">
        <w:rPr>
          <w:rFonts w:cs="Arial"/>
          <w:sz w:val="24"/>
          <w:szCs w:val="24"/>
        </w:rPr>
        <w:t>fundamentales</w:t>
      </w:r>
      <w:r w:rsidR="000B08CC" w:rsidRPr="00F1751D">
        <w:rPr>
          <w:rFonts w:cs="Arial"/>
          <w:sz w:val="24"/>
          <w:szCs w:val="24"/>
        </w:rPr>
        <w:t xml:space="preserve"> </w:t>
      </w:r>
      <w:r w:rsidR="00561592" w:rsidRPr="00F1751D">
        <w:rPr>
          <w:rFonts w:cs="Arial"/>
          <w:sz w:val="24"/>
          <w:szCs w:val="24"/>
        </w:rPr>
        <w:t>y señalar restricciones que debe</w:t>
      </w:r>
      <w:r w:rsidR="000B08CC" w:rsidRPr="00F1751D">
        <w:rPr>
          <w:rFonts w:cs="Arial"/>
          <w:sz w:val="24"/>
          <w:szCs w:val="24"/>
        </w:rPr>
        <w:t xml:space="preserve"> cumplir para que sea aceptado por los futuros usuarios de la</w:t>
      </w:r>
      <w:r w:rsidR="00B46CCE" w:rsidRPr="00F1751D">
        <w:rPr>
          <w:rFonts w:cs="Arial"/>
          <w:sz w:val="24"/>
          <w:szCs w:val="24"/>
        </w:rPr>
        <w:t xml:space="preserve"> </w:t>
      </w:r>
      <w:r w:rsidR="000B08CC" w:rsidRPr="00F1751D">
        <w:rPr>
          <w:rFonts w:cs="Arial"/>
          <w:sz w:val="24"/>
          <w:szCs w:val="24"/>
        </w:rPr>
        <w:t>aplicación</w:t>
      </w:r>
      <w:r w:rsidRPr="00F1751D">
        <w:rPr>
          <w:rFonts w:cs="Arial"/>
          <w:sz w:val="24"/>
          <w:szCs w:val="24"/>
        </w:rPr>
        <w:t>.</w:t>
      </w:r>
    </w:p>
    <w:p w14:paraId="2A5DE707" w14:textId="77777777" w:rsidR="00B46CCE" w:rsidRPr="00F1751D" w:rsidRDefault="00B46CCE" w:rsidP="00B46CCE">
      <w:pPr>
        <w:pStyle w:val="Prrafodelista"/>
        <w:ind w:left="792"/>
        <w:rPr>
          <w:rFonts w:cs="Arial"/>
          <w:sz w:val="24"/>
          <w:szCs w:val="24"/>
        </w:rPr>
      </w:pPr>
    </w:p>
    <w:p w14:paraId="6F74C458" w14:textId="77777777" w:rsidR="00B46CCE" w:rsidRPr="00F1751D" w:rsidRDefault="00B46CCE" w:rsidP="00B46CCE">
      <w:pPr>
        <w:pStyle w:val="Prrafodelista"/>
        <w:numPr>
          <w:ilvl w:val="1"/>
          <w:numId w:val="4"/>
        </w:numPr>
        <w:rPr>
          <w:rFonts w:cs="Arial"/>
          <w:sz w:val="24"/>
          <w:szCs w:val="24"/>
        </w:rPr>
      </w:pPr>
      <w:r w:rsidRPr="00F1751D">
        <w:rPr>
          <w:rFonts w:cs="Arial"/>
          <w:sz w:val="24"/>
          <w:szCs w:val="24"/>
        </w:rPr>
        <w:t>Alcance.</w:t>
      </w:r>
    </w:p>
    <w:p w14:paraId="6D9D44C6" w14:textId="77777777" w:rsidR="00526F3F" w:rsidRPr="00F1751D" w:rsidRDefault="00526F3F" w:rsidP="003B7F3F">
      <w:pPr>
        <w:pStyle w:val="Prrafodelista"/>
        <w:ind w:left="792"/>
        <w:jc w:val="both"/>
        <w:rPr>
          <w:rFonts w:cs="Arial"/>
          <w:sz w:val="24"/>
          <w:szCs w:val="24"/>
        </w:rPr>
      </w:pPr>
    </w:p>
    <w:p w14:paraId="456453D8" w14:textId="77777777" w:rsidR="00B46CCE" w:rsidRPr="00F1751D" w:rsidRDefault="00B46CCE" w:rsidP="003B7F3F">
      <w:pPr>
        <w:pStyle w:val="Prrafodelista"/>
        <w:ind w:left="792"/>
        <w:jc w:val="both"/>
        <w:rPr>
          <w:rFonts w:cs="Arial"/>
          <w:sz w:val="24"/>
          <w:szCs w:val="24"/>
        </w:rPr>
      </w:pPr>
      <w:r w:rsidRPr="00F1751D">
        <w:rPr>
          <w:rFonts w:cs="Arial"/>
          <w:sz w:val="24"/>
          <w:szCs w:val="24"/>
        </w:rPr>
        <w:t xml:space="preserve">El presente documento de visión </w:t>
      </w:r>
      <w:r w:rsidR="00603B8F" w:rsidRPr="00F1751D">
        <w:rPr>
          <w:rFonts w:cs="Arial"/>
          <w:sz w:val="24"/>
          <w:szCs w:val="24"/>
        </w:rPr>
        <w:t>está orientado a guiar y dirigir posteriormente el proceso de dis</w:t>
      </w:r>
      <w:r w:rsidR="0003433B" w:rsidRPr="00F1751D">
        <w:rPr>
          <w:rFonts w:cs="Arial"/>
          <w:sz w:val="24"/>
          <w:szCs w:val="24"/>
        </w:rPr>
        <w:t>eño e implementación del sistema</w:t>
      </w:r>
      <w:r w:rsidR="00603B8F" w:rsidRPr="00F1751D">
        <w:rPr>
          <w:rFonts w:cs="Arial"/>
          <w:sz w:val="24"/>
          <w:szCs w:val="24"/>
        </w:rPr>
        <w:t xml:space="preserve">, el cual está siendo desarrollado por </w:t>
      </w:r>
      <w:r w:rsidR="0003433B" w:rsidRPr="00F1751D">
        <w:rPr>
          <w:rFonts w:cs="Arial"/>
          <w:sz w:val="24"/>
          <w:szCs w:val="24"/>
        </w:rPr>
        <w:t>L</w:t>
      </w:r>
      <w:r w:rsidR="008E6ACC" w:rsidRPr="00F1751D">
        <w:rPr>
          <w:rFonts w:cs="Arial"/>
          <w:sz w:val="24"/>
          <w:szCs w:val="24"/>
        </w:rPr>
        <w:t>ifeSoft.</w:t>
      </w:r>
    </w:p>
    <w:p w14:paraId="34F15F4F" w14:textId="77777777" w:rsidR="00E70702" w:rsidRPr="00F1751D" w:rsidRDefault="00E70702" w:rsidP="00603B8F">
      <w:pPr>
        <w:pStyle w:val="Prrafodelista"/>
        <w:ind w:left="792"/>
        <w:rPr>
          <w:rFonts w:cs="Arial"/>
          <w:sz w:val="24"/>
          <w:szCs w:val="24"/>
        </w:rPr>
      </w:pPr>
    </w:p>
    <w:p w14:paraId="2AE22B5F" w14:textId="77777777" w:rsidR="00E70702" w:rsidRPr="00F1751D" w:rsidRDefault="00E70702" w:rsidP="00E70702">
      <w:pPr>
        <w:pStyle w:val="Prrafodelista"/>
        <w:numPr>
          <w:ilvl w:val="1"/>
          <w:numId w:val="4"/>
        </w:numPr>
        <w:rPr>
          <w:rFonts w:cs="Arial"/>
          <w:sz w:val="24"/>
          <w:szCs w:val="24"/>
        </w:rPr>
      </w:pPr>
      <w:r w:rsidRPr="00F1751D">
        <w:rPr>
          <w:rFonts w:cs="Arial"/>
          <w:sz w:val="24"/>
          <w:szCs w:val="24"/>
        </w:rPr>
        <w:t xml:space="preserve">Definiciones, Acrónimos y Abreviaciones. </w:t>
      </w:r>
    </w:p>
    <w:p w14:paraId="41A6B4E7" w14:textId="77777777" w:rsidR="005B05D7" w:rsidRPr="00F1751D" w:rsidRDefault="005B05D7" w:rsidP="00E70702">
      <w:pPr>
        <w:pStyle w:val="Prrafodelista"/>
        <w:ind w:left="792"/>
        <w:rPr>
          <w:rFonts w:cs="Arial"/>
          <w:sz w:val="24"/>
          <w:szCs w:val="24"/>
        </w:rPr>
      </w:pPr>
    </w:p>
    <w:tbl>
      <w:tblPr>
        <w:tblStyle w:val="Cuadrculadetablaclara1"/>
        <w:tblW w:w="0" w:type="auto"/>
        <w:tblLook w:val="04A0" w:firstRow="1" w:lastRow="0" w:firstColumn="1" w:lastColumn="0" w:noHBand="0" w:noVBand="1"/>
      </w:tblPr>
      <w:tblGrid>
        <w:gridCol w:w="2376"/>
        <w:gridCol w:w="6602"/>
      </w:tblGrid>
      <w:tr w:rsidR="0003433B" w:rsidRPr="00F1751D" w14:paraId="79813523" w14:textId="77777777" w:rsidTr="00F1751D">
        <w:tc>
          <w:tcPr>
            <w:tcW w:w="2376" w:type="dxa"/>
          </w:tcPr>
          <w:p w14:paraId="3376D025" w14:textId="77777777" w:rsidR="0003433B" w:rsidRPr="00F1751D" w:rsidRDefault="0003433B" w:rsidP="009A7FB8">
            <w:pPr>
              <w:pStyle w:val="Prrafodelista"/>
              <w:ind w:left="0"/>
              <w:jc w:val="center"/>
              <w:rPr>
                <w:rFonts w:cs="Arial"/>
                <w:sz w:val="24"/>
                <w:szCs w:val="24"/>
              </w:rPr>
            </w:pPr>
            <w:r w:rsidRPr="00F1751D">
              <w:rPr>
                <w:rFonts w:cs="Arial"/>
                <w:sz w:val="24"/>
                <w:szCs w:val="24"/>
              </w:rPr>
              <w:t>Abreviación</w:t>
            </w:r>
          </w:p>
        </w:tc>
        <w:tc>
          <w:tcPr>
            <w:tcW w:w="6602" w:type="dxa"/>
          </w:tcPr>
          <w:p w14:paraId="701BE731" w14:textId="77777777" w:rsidR="0003433B" w:rsidRPr="00F1751D" w:rsidRDefault="0003433B" w:rsidP="009A7FB8">
            <w:pPr>
              <w:pStyle w:val="Prrafodelista"/>
              <w:ind w:left="0"/>
              <w:jc w:val="center"/>
              <w:rPr>
                <w:rFonts w:cs="Arial"/>
                <w:sz w:val="24"/>
                <w:szCs w:val="24"/>
              </w:rPr>
            </w:pPr>
            <w:r w:rsidRPr="00F1751D">
              <w:rPr>
                <w:rFonts w:cs="Arial"/>
                <w:sz w:val="24"/>
                <w:szCs w:val="24"/>
              </w:rPr>
              <w:t>Descripción</w:t>
            </w:r>
          </w:p>
        </w:tc>
      </w:tr>
      <w:tr w:rsidR="0003433B" w:rsidRPr="00F1751D" w14:paraId="724910D5" w14:textId="77777777" w:rsidTr="00F1751D">
        <w:tc>
          <w:tcPr>
            <w:tcW w:w="2376" w:type="dxa"/>
          </w:tcPr>
          <w:p w14:paraId="6CE0871C" w14:textId="77777777" w:rsidR="0003433B" w:rsidRPr="00F1751D" w:rsidRDefault="0003433B" w:rsidP="003A1409">
            <w:pPr>
              <w:pStyle w:val="Prrafodelista"/>
              <w:ind w:left="0"/>
              <w:rPr>
                <w:rFonts w:cs="Arial"/>
                <w:sz w:val="24"/>
                <w:szCs w:val="24"/>
              </w:rPr>
            </w:pPr>
            <w:r w:rsidRPr="00F1751D">
              <w:rPr>
                <w:rFonts w:cs="Arial"/>
                <w:sz w:val="24"/>
                <w:szCs w:val="24"/>
              </w:rPr>
              <w:t>S.C.T.</w:t>
            </w:r>
          </w:p>
        </w:tc>
        <w:tc>
          <w:tcPr>
            <w:tcW w:w="6602" w:type="dxa"/>
          </w:tcPr>
          <w:p w14:paraId="7CAC1FB3" w14:textId="77777777" w:rsidR="0003433B" w:rsidRPr="00F1751D" w:rsidRDefault="0003433B" w:rsidP="009A7FB8">
            <w:pPr>
              <w:pStyle w:val="Prrafodelista"/>
              <w:ind w:left="0"/>
              <w:jc w:val="both"/>
              <w:rPr>
                <w:rFonts w:cs="Arial"/>
                <w:sz w:val="24"/>
                <w:szCs w:val="24"/>
              </w:rPr>
            </w:pPr>
            <w:r w:rsidRPr="00F1751D">
              <w:rPr>
                <w:rFonts w:cs="Arial"/>
                <w:sz w:val="24"/>
                <w:szCs w:val="24"/>
              </w:rPr>
              <w:t>Secretaría de Caminos y Transportes</w:t>
            </w:r>
          </w:p>
        </w:tc>
      </w:tr>
      <w:tr w:rsidR="0003433B" w:rsidRPr="00F1751D" w14:paraId="426C7DFD" w14:textId="77777777" w:rsidTr="00F1751D">
        <w:tc>
          <w:tcPr>
            <w:tcW w:w="2376" w:type="dxa"/>
          </w:tcPr>
          <w:p w14:paraId="7817B07D" w14:textId="77777777" w:rsidR="0003433B" w:rsidRPr="00F1751D" w:rsidRDefault="0003433B" w:rsidP="003A1409">
            <w:pPr>
              <w:pStyle w:val="Prrafodelista"/>
              <w:ind w:left="0"/>
              <w:rPr>
                <w:rFonts w:cs="Arial"/>
                <w:sz w:val="24"/>
                <w:szCs w:val="24"/>
              </w:rPr>
            </w:pPr>
            <w:r w:rsidRPr="00F1751D">
              <w:rPr>
                <w:rFonts w:cs="Arial"/>
                <w:sz w:val="24"/>
                <w:szCs w:val="24"/>
              </w:rPr>
              <w:t>D.I.</w:t>
            </w:r>
          </w:p>
        </w:tc>
        <w:tc>
          <w:tcPr>
            <w:tcW w:w="6602" w:type="dxa"/>
          </w:tcPr>
          <w:p w14:paraId="3FDAA804" w14:textId="77777777" w:rsidR="0003433B" w:rsidRPr="00F1751D" w:rsidRDefault="0003433B" w:rsidP="009A7FB8">
            <w:pPr>
              <w:pStyle w:val="Prrafodelista"/>
              <w:ind w:left="0"/>
              <w:jc w:val="both"/>
              <w:rPr>
                <w:rFonts w:cs="Arial"/>
                <w:sz w:val="24"/>
                <w:szCs w:val="24"/>
              </w:rPr>
            </w:pPr>
            <w:r w:rsidRPr="00F1751D">
              <w:rPr>
                <w:rFonts w:cs="Arial"/>
                <w:sz w:val="24"/>
                <w:szCs w:val="24"/>
              </w:rPr>
              <w:t>Departamento de Informática</w:t>
            </w:r>
            <w:r w:rsidR="00D250CB" w:rsidRPr="00F1751D">
              <w:rPr>
                <w:rFonts w:cs="Arial"/>
                <w:sz w:val="24"/>
                <w:szCs w:val="24"/>
              </w:rPr>
              <w:t xml:space="preserve"> de la Secretaría de Caminos y Transportes</w:t>
            </w:r>
            <w:r w:rsidRPr="00F1751D">
              <w:rPr>
                <w:rFonts w:cs="Arial"/>
                <w:sz w:val="24"/>
                <w:szCs w:val="24"/>
              </w:rPr>
              <w:t>.</w:t>
            </w:r>
          </w:p>
        </w:tc>
      </w:tr>
      <w:tr w:rsidR="0003433B" w:rsidRPr="00F1751D" w14:paraId="7C2A835C" w14:textId="77777777" w:rsidTr="00F1751D">
        <w:tc>
          <w:tcPr>
            <w:tcW w:w="2376" w:type="dxa"/>
          </w:tcPr>
          <w:p w14:paraId="572A3943" w14:textId="77777777" w:rsidR="0003433B" w:rsidRPr="00F1751D" w:rsidRDefault="0003433B" w:rsidP="003A1409">
            <w:pPr>
              <w:pStyle w:val="Prrafodelista"/>
              <w:ind w:left="0"/>
              <w:rPr>
                <w:rFonts w:cs="Arial"/>
                <w:sz w:val="24"/>
                <w:szCs w:val="24"/>
              </w:rPr>
            </w:pPr>
            <w:r w:rsidRPr="00F1751D">
              <w:rPr>
                <w:rFonts w:cs="Arial"/>
                <w:sz w:val="24"/>
                <w:szCs w:val="24"/>
              </w:rPr>
              <w:t>S.G.R.</w:t>
            </w:r>
          </w:p>
        </w:tc>
        <w:tc>
          <w:tcPr>
            <w:tcW w:w="6602" w:type="dxa"/>
          </w:tcPr>
          <w:p w14:paraId="09E39DD4" w14:textId="77777777" w:rsidR="0003433B" w:rsidRPr="00F1751D" w:rsidRDefault="0003433B" w:rsidP="009A7FB8">
            <w:pPr>
              <w:pStyle w:val="Prrafodelista"/>
              <w:ind w:left="0"/>
              <w:jc w:val="both"/>
              <w:rPr>
                <w:rFonts w:cs="Arial"/>
                <w:sz w:val="24"/>
                <w:szCs w:val="24"/>
              </w:rPr>
            </w:pPr>
            <w:r w:rsidRPr="00F1751D">
              <w:rPr>
                <w:rFonts w:cs="Arial"/>
                <w:sz w:val="24"/>
                <w:szCs w:val="24"/>
              </w:rPr>
              <w:t>Software de Gestión de Recursos</w:t>
            </w:r>
          </w:p>
        </w:tc>
      </w:tr>
      <w:tr w:rsidR="0003433B" w:rsidRPr="00F1751D" w14:paraId="6D7CE800" w14:textId="77777777" w:rsidTr="00F1751D">
        <w:tc>
          <w:tcPr>
            <w:tcW w:w="2376" w:type="dxa"/>
          </w:tcPr>
          <w:p w14:paraId="05FE6D37" w14:textId="77777777" w:rsidR="0003433B" w:rsidRPr="00F1751D" w:rsidRDefault="0003433B" w:rsidP="003A1409">
            <w:pPr>
              <w:pStyle w:val="Prrafodelista"/>
              <w:ind w:left="0"/>
              <w:rPr>
                <w:rFonts w:cs="Arial"/>
                <w:sz w:val="24"/>
                <w:szCs w:val="24"/>
              </w:rPr>
            </w:pPr>
            <w:r w:rsidRPr="00F1751D">
              <w:rPr>
                <w:rFonts w:cs="Arial"/>
                <w:sz w:val="24"/>
                <w:szCs w:val="24"/>
              </w:rPr>
              <w:t>LF</w:t>
            </w:r>
          </w:p>
        </w:tc>
        <w:tc>
          <w:tcPr>
            <w:tcW w:w="6602" w:type="dxa"/>
          </w:tcPr>
          <w:p w14:paraId="0CB09626" w14:textId="77777777" w:rsidR="0003433B" w:rsidRPr="00F1751D" w:rsidRDefault="0003433B" w:rsidP="009A7FB8">
            <w:pPr>
              <w:pStyle w:val="Prrafodelista"/>
              <w:ind w:left="0"/>
              <w:jc w:val="both"/>
              <w:rPr>
                <w:rFonts w:cs="Arial"/>
                <w:sz w:val="24"/>
                <w:szCs w:val="24"/>
              </w:rPr>
            </w:pPr>
            <w:r w:rsidRPr="00F1751D">
              <w:rPr>
                <w:rFonts w:cs="Arial"/>
                <w:sz w:val="24"/>
                <w:szCs w:val="24"/>
              </w:rPr>
              <w:t>LifeSoft</w:t>
            </w:r>
          </w:p>
        </w:tc>
      </w:tr>
      <w:tr w:rsidR="0003433B" w:rsidRPr="00F1751D" w14:paraId="0F5088BB" w14:textId="77777777" w:rsidTr="00F1751D">
        <w:tc>
          <w:tcPr>
            <w:tcW w:w="2376" w:type="dxa"/>
          </w:tcPr>
          <w:p w14:paraId="6BDD2AAE" w14:textId="77777777" w:rsidR="0003433B" w:rsidRPr="00F1751D" w:rsidRDefault="0003433B" w:rsidP="003A1409">
            <w:pPr>
              <w:pStyle w:val="Prrafodelista"/>
              <w:ind w:left="0"/>
              <w:rPr>
                <w:rFonts w:cs="Arial"/>
                <w:sz w:val="24"/>
                <w:szCs w:val="24"/>
              </w:rPr>
            </w:pPr>
            <w:r w:rsidRPr="00F1751D">
              <w:rPr>
                <w:rFonts w:cs="Arial"/>
                <w:sz w:val="24"/>
                <w:szCs w:val="24"/>
              </w:rPr>
              <w:t>E.C.</w:t>
            </w:r>
          </w:p>
        </w:tc>
        <w:tc>
          <w:tcPr>
            <w:tcW w:w="6602" w:type="dxa"/>
          </w:tcPr>
          <w:p w14:paraId="1EBB3798" w14:textId="77777777" w:rsidR="0003433B" w:rsidRPr="00F1751D" w:rsidRDefault="0003433B" w:rsidP="009A7FB8">
            <w:pPr>
              <w:pStyle w:val="Prrafodelista"/>
              <w:ind w:left="0"/>
              <w:jc w:val="both"/>
              <w:rPr>
                <w:rFonts w:cs="Arial"/>
                <w:sz w:val="24"/>
                <w:szCs w:val="24"/>
              </w:rPr>
            </w:pPr>
            <w:r w:rsidRPr="00F1751D">
              <w:rPr>
                <w:rFonts w:cs="Arial"/>
                <w:sz w:val="24"/>
                <w:szCs w:val="24"/>
              </w:rPr>
              <w:t>Equipo de Cómputo</w:t>
            </w:r>
          </w:p>
        </w:tc>
      </w:tr>
      <w:tr w:rsidR="0003433B" w:rsidRPr="00F1751D" w14:paraId="1E202B95" w14:textId="77777777" w:rsidTr="00F1751D">
        <w:tc>
          <w:tcPr>
            <w:tcW w:w="2376" w:type="dxa"/>
          </w:tcPr>
          <w:p w14:paraId="1F9A1E7D" w14:textId="77777777" w:rsidR="0003433B" w:rsidRPr="00F1751D" w:rsidRDefault="00EA6995" w:rsidP="003A1409">
            <w:pPr>
              <w:pStyle w:val="Prrafodelista"/>
              <w:ind w:left="0"/>
              <w:rPr>
                <w:rFonts w:cs="Arial"/>
                <w:sz w:val="24"/>
                <w:szCs w:val="24"/>
              </w:rPr>
            </w:pPr>
            <w:r w:rsidRPr="00F1751D">
              <w:rPr>
                <w:rFonts w:cs="Arial"/>
                <w:sz w:val="24"/>
                <w:szCs w:val="24"/>
              </w:rPr>
              <w:t>E.M.E</w:t>
            </w:r>
          </w:p>
        </w:tc>
        <w:tc>
          <w:tcPr>
            <w:tcW w:w="6602" w:type="dxa"/>
          </w:tcPr>
          <w:p w14:paraId="76906FDB" w14:textId="77777777" w:rsidR="0003433B" w:rsidRPr="00F1751D" w:rsidRDefault="00EA6995" w:rsidP="009A7FB8">
            <w:pPr>
              <w:pStyle w:val="Prrafodelista"/>
              <w:ind w:left="0"/>
              <w:jc w:val="both"/>
              <w:rPr>
                <w:rFonts w:cs="Arial"/>
                <w:sz w:val="24"/>
                <w:szCs w:val="24"/>
              </w:rPr>
            </w:pPr>
            <w:r w:rsidRPr="00F1751D">
              <w:rPr>
                <w:rFonts w:cs="Arial"/>
                <w:sz w:val="24"/>
                <w:szCs w:val="24"/>
              </w:rPr>
              <w:t>Equipo en Mal Estado</w:t>
            </w:r>
          </w:p>
        </w:tc>
      </w:tr>
      <w:tr w:rsidR="0003433B" w:rsidRPr="00F1751D" w14:paraId="02ECA1A5" w14:textId="77777777" w:rsidTr="00F1751D">
        <w:tc>
          <w:tcPr>
            <w:tcW w:w="2376" w:type="dxa"/>
          </w:tcPr>
          <w:p w14:paraId="5334B2E4" w14:textId="77777777" w:rsidR="0003433B" w:rsidRPr="00F1751D" w:rsidRDefault="00EA6995" w:rsidP="003A1409">
            <w:pPr>
              <w:pStyle w:val="Prrafodelista"/>
              <w:ind w:left="0"/>
              <w:rPr>
                <w:rFonts w:cs="Arial"/>
                <w:sz w:val="24"/>
                <w:szCs w:val="24"/>
              </w:rPr>
            </w:pPr>
            <w:r w:rsidRPr="00F1751D">
              <w:rPr>
                <w:rFonts w:cs="Arial"/>
                <w:sz w:val="24"/>
                <w:szCs w:val="24"/>
              </w:rPr>
              <w:t>R.E.</w:t>
            </w:r>
          </w:p>
        </w:tc>
        <w:tc>
          <w:tcPr>
            <w:tcW w:w="6602" w:type="dxa"/>
          </w:tcPr>
          <w:p w14:paraId="27BFC4C6" w14:textId="77777777" w:rsidR="00EA6995" w:rsidRPr="00F1751D" w:rsidRDefault="00EA6995" w:rsidP="009A7FB8">
            <w:pPr>
              <w:pStyle w:val="Prrafodelista"/>
              <w:ind w:left="0"/>
              <w:jc w:val="both"/>
              <w:rPr>
                <w:rFonts w:cs="Arial"/>
                <w:sz w:val="24"/>
                <w:szCs w:val="24"/>
              </w:rPr>
            </w:pPr>
            <w:r w:rsidRPr="00F1751D">
              <w:rPr>
                <w:rFonts w:cs="Arial"/>
                <w:sz w:val="24"/>
                <w:szCs w:val="24"/>
              </w:rPr>
              <w:t>Recibo de Entregas</w:t>
            </w:r>
          </w:p>
        </w:tc>
      </w:tr>
      <w:tr w:rsidR="0003433B" w:rsidRPr="00F1751D" w14:paraId="0950FA2A" w14:textId="77777777" w:rsidTr="00F1751D">
        <w:tc>
          <w:tcPr>
            <w:tcW w:w="2376" w:type="dxa"/>
          </w:tcPr>
          <w:p w14:paraId="4B01F5E1" w14:textId="77777777" w:rsidR="0003433B" w:rsidRPr="00F1751D" w:rsidRDefault="00EA6995" w:rsidP="003A1409">
            <w:pPr>
              <w:pStyle w:val="Prrafodelista"/>
              <w:ind w:left="0"/>
              <w:rPr>
                <w:rFonts w:cs="Arial"/>
                <w:sz w:val="24"/>
                <w:szCs w:val="24"/>
              </w:rPr>
            </w:pPr>
            <w:r w:rsidRPr="00F1751D">
              <w:rPr>
                <w:rFonts w:cs="Arial"/>
                <w:sz w:val="24"/>
                <w:szCs w:val="24"/>
              </w:rPr>
              <w:t>Ref.</w:t>
            </w:r>
          </w:p>
        </w:tc>
        <w:tc>
          <w:tcPr>
            <w:tcW w:w="6602" w:type="dxa"/>
          </w:tcPr>
          <w:p w14:paraId="2542A8C3" w14:textId="77777777" w:rsidR="0003433B" w:rsidRPr="00F1751D" w:rsidRDefault="00EA6995" w:rsidP="009A7FB8">
            <w:pPr>
              <w:pStyle w:val="Prrafodelista"/>
              <w:ind w:left="0"/>
              <w:jc w:val="both"/>
              <w:rPr>
                <w:rFonts w:cs="Arial"/>
                <w:sz w:val="24"/>
                <w:szCs w:val="24"/>
              </w:rPr>
            </w:pPr>
            <w:r w:rsidRPr="00F1751D">
              <w:rPr>
                <w:rFonts w:cs="Arial"/>
                <w:sz w:val="24"/>
                <w:szCs w:val="24"/>
              </w:rPr>
              <w:t>Refacción</w:t>
            </w:r>
          </w:p>
        </w:tc>
      </w:tr>
      <w:tr w:rsidR="00EA6995" w:rsidRPr="00F1751D" w14:paraId="6FA4B8FF" w14:textId="77777777" w:rsidTr="00F1751D">
        <w:tc>
          <w:tcPr>
            <w:tcW w:w="2376" w:type="dxa"/>
          </w:tcPr>
          <w:p w14:paraId="0299CF04" w14:textId="77777777" w:rsidR="00EA6995" w:rsidRPr="00F1751D" w:rsidRDefault="00EA6995" w:rsidP="003A1409">
            <w:pPr>
              <w:pStyle w:val="Prrafodelista"/>
              <w:ind w:left="0"/>
              <w:rPr>
                <w:rFonts w:cs="Arial"/>
                <w:sz w:val="24"/>
                <w:szCs w:val="24"/>
              </w:rPr>
            </w:pPr>
            <w:r w:rsidRPr="00F1751D">
              <w:rPr>
                <w:rFonts w:cs="Arial"/>
                <w:sz w:val="24"/>
                <w:szCs w:val="24"/>
              </w:rPr>
              <w:t>Inv.</w:t>
            </w:r>
          </w:p>
        </w:tc>
        <w:tc>
          <w:tcPr>
            <w:tcW w:w="6602" w:type="dxa"/>
          </w:tcPr>
          <w:p w14:paraId="61A770F1" w14:textId="77777777" w:rsidR="00EA6995" w:rsidRPr="00F1751D" w:rsidRDefault="00EA6995" w:rsidP="009A7FB8">
            <w:pPr>
              <w:pStyle w:val="Prrafodelista"/>
              <w:ind w:left="0"/>
              <w:jc w:val="both"/>
              <w:rPr>
                <w:rFonts w:cs="Arial"/>
                <w:sz w:val="24"/>
                <w:szCs w:val="24"/>
              </w:rPr>
            </w:pPr>
            <w:r w:rsidRPr="00F1751D">
              <w:rPr>
                <w:rFonts w:cs="Arial"/>
                <w:sz w:val="24"/>
                <w:szCs w:val="24"/>
              </w:rPr>
              <w:t>Inventario</w:t>
            </w:r>
          </w:p>
        </w:tc>
      </w:tr>
      <w:tr w:rsidR="00D250CB" w:rsidRPr="00F1751D" w14:paraId="14153CA4" w14:textId="77777777" w:rsidTr="00F1751D">
        <w:tc>
          <w:tcPr>
            <w:tcW w:w="2376" w:type="dxa"/>
          </w:tcPr>
          <w:p w14:paraId="1D5A119D" w14:textId="77777777" w:rsidR="00D250CB" w:rsidRPr="00F1751D" w:rsidRDefault="00D250CB" w:rsidP="003A1409">
            <w:pPr>
              <w:pStyle w:val="Prrafodelista"/>
              <w:ind w:left="0"/>
              <w:rPr>
                <w:rFonts w:cs="Arial"/>
                <w:sz w:val="24"/>
                <w:szCs w:val="24"/>
              </w:rPr>
            </w:pPr>
            <w:r w:rsidRPr="00F1751D">
              <w:rPr>
                <w:rFonts w:cs="Arial"/>
                <w:sz w:val="24"/>
                <w:szCs w:val="24"/>
              </w:rPr>
              <w:t>R.R.</w:t>
            </w:r>
          </w:p>
        </w:tc>
        <w:tc>
          <w:tcPr>
            <w:tcW w:w="6602" w:type="dxa"/>
          </w:tcPr>
          <w:p w14:paraId="23627AFF" w14:textId="77777777" w:rsidR="00D250CB" w:rsidRPr="00F1751D" w:rsidRDefault="00D250CB" w:rsidP="009A7FB8">
            <w:pPr>
              <w:pStyle w:val="Prrafodelista"/>
              <w:ind w:left="0"/>
              <w:jc w:val="both"/>
              <w:rPr>
                <w:rFonts w:cs="Arial"/>
                <w:sz w:val="24"/>
                <w:szCs w:val="24"/>
              </w:rPr>
            </w:pPr>
            <w:r w:rsidRPr="00F1751D">
              <w:rPr>
                <w:rFonts w:cs="Arial"/>
                <w:sz w:val="24"/>
                <w:szCs w:val="24"/>
              </w:rPr>
              <w:t>Reportes Resueltos</w:t>
            </w:r>
          </w:p>
        </w:tc>
      </w:tr>
      <w:tr w:rsidR="00B40140" w:rsidRPr="00F1751D" w14:paraId="508B4196" w14:textId="77777777" w:rsidTr="00F1751D">
        <w:tc>
          <w:tcPr>
            <w:tcW w:w="2376" w:type="dxa"/>
          </w:tcPr>
          <w:p w14:paraId="0DC4154E" w14:textId="77777777" w:rsidR="00B40140" w:rsidRPr="00F1751D" w:rsidRDefault="00B40140" w:rsidP="003A1409">
            <w:pPr>
              <w:pStyle w:val="Prrafodelista"/>
              <w:ind w:left="0"/>
              <w:rPr>
                <w:rFonts w:cs="Arial"/>
                <w:sz w:val="24"/>
                <w:szCs w:val="24"/>
              </w:rPr>
            </w:pPr>
            <w:r w:rsidRPr="00F1751D">
              <w:rPr>
                <w:rFonts w:cs="Arial"/>
                <w:sz w:val="24"/>
                <w:szCs w:val="24"/>
              </w:rPr>
              <w:t>S.H.</w:t>
            </w:r>
          </w:p>
        </w:tc>
        <w:tc>
          <w:tcPr>
            <w:tcW w:w="6602" w:type="dxa"/>
          </w:tcPr>
          <w:p w14:paraId="36720DE1" w14:textId="77777777" w:rsidR="00B40140" w:rsidRPr="00F1751D" w:rsidRDefault="00B40140" w:rsidP="009A7FB8">
            <w:pPr>
              <w:pStyle w:val="Prrafodelista"/>
              <w:ind w:left="0"/>
              <w:jc w:val="both"/>
              <w:rPr>
                <w:rFonts w:cs="Arial"/>
                <w:sz w:val="24"/>
                <w:szCs w:val="24"/>
              </w:rPr>
            </w:pPr>
            <w:r w:rsidRPr="00F1751D">
              <w:rPr>
                <w:rFonts w:cs="Arial"/>
                <w:sz w:val="24"/>
                <w:szCs w:val="24"/>
              </w:rPr>
              <w:t>StakeHolders</w:t>
            </w:r>
          </w:p>
        </w:tc>
      </w:tr>
    </w:tbl>
    <w:p w14:paraId="332F7E2A" w14:textId="77777777" w:rsidR="00921585" w:rsidRPr="00F1751D" w:rsidRDefault="00921585" w:rsidP="000C29C7">
      <w:pPr>
        <w:rPr>
          <w:rFonts w:cs="Arial"/>
          <w:sz w:val="24"/>
          <w:szCs w:val="24"/>
        </w:rPr>
      </w:pPr>
    </w:p>
    <w:p w14:paraId="4007E8C6" w14:textId="77777777" w:rsidR="00E3619E" w:rsidRPr="00F1751D" w:rsidRDefault="00E3619E" w:rsidP="00E3619E">
      <w:pPr>
        <w:pStyle w:val="Prrafodelista"/>
        <w:numPr>
          <w:ilvl w:val="0"/>
          <w:numId w:val="4"/>
        </w:numPr>
        <w:rPr>
          <w:rFonts w:cs="Arial"/>
          <w:b/>
          <w:sz w:val="24"/>
          <w:szCs w:val="24"/>
        </w:rPr>
      </w:pPr>
      <w:r w:rsidRPr="00F1751D">
        <w:rPr>
          <w:rFonts w:cs="Arial"/>
          <w:b/>
          <w:sz w:val="24"/>
          <w:szCs w:val="24"/>
        </w:rPr>
        <w:lastRenderedPageBreak/>
        <w:t xml:space="preserve">Posicionamiento </w:t>
      </w:r>
    </w:p>
    <w:p w14:paraId="0A79D3C4" w14:textId="77777777" w:rsidR="00E3619E" w:rsidRPr="00F1751D" w:rsidRDefault="00E3619E" w:rsidP="00E3619E">
      <w:pPr>
        <w:pStyle w:val="Prrafodelista"/>
        <w:ind w:left="360"/>
        <w:rPr>
          <w:rFonts w:cs="Arial"/>
          <w:sz w:val="24"/>
          <w:szCs w:val="24"/>
        </w:rPr>
      </w:pPr>
    </w:p>
    <w:p w14:paraId="7EBDC5E4" w14:textId="77777777" w:rsidR="00E70702" w:rsidRPr="00F1751D" w:rsidRDefault="00E3619E" w:rsidP="006626C0">
      <w:pPr>
        <w:pStyle w:val="Prrafodelista"/>
        <w:ind w:left="0" w:firstLine="360"/>
        <w:rPr>
          <w:rFonts w:cs="Arial"/>
          <w:sz w:val="24"/>
          <w:szCs w:val="24"/>
        </w:rPr>
      </w:pPr>
      <w:r w:rsidRPr="00F1751D">
        <w:rPr>
          <w:rFonts w:cs="Arial"/>
          <w:sz w:val="24"/>
          <w:szCs w:val="24"/>
        </w:rPr>
        <w:t>2.1 Oportunidad de negocios</w:t>
      </w:r>
    </w:p>
    <w:p w14:paraId="515DA4CD" w14:textId="77777777" w:rsidR="00E3619E" w:rsidRPr="00F1751D" w:rsidRDefault="00E3619E" w:rsidP="00E70702">
      <w:pPr>
        <w:pStyle w:val="Prrafodelista"/>
        <w:ind w:left="0"/>
        <w:rPr>
          <w:rFonts w:cs="Arial"/>
          <w:sz w:val="24"/>
          <w:szCs w:val="24"/>
        </w:rPr>
      </w:pPr>
    </w:p>
    <w:p w14:paraId="108838BF" w14:textId="77777777" w:rsidR="00A91297" w:rsidRPr="00F1751D" w:rsidRDefault="00E3619E" w:rsidP="00F704D1">
      <w:pPr>
        <w:pStyle w:val="Prrafodelista"/>
        <w:ind w:left="360"/>
        <w:jc w:val="both"/>
        <w:rPr>
          <w:rFonts w:cs="Arial"/>
          <w:sz w:val="24"/>
          <w:szCs w:val="24"/>
        </w:rPr>
      </w:pPr>
      <w:r w:rsidRPr="00F1751D">
        <w:rPr>
          <w:rFonts w:cs="Arial"/>
          <w:sz w:val="24"/>
          <w:szCs w:val="24"/>
        </w:rPr>
        <w:t>Esta aplicación permitirá</w:t>
      </w:r>
      <w:r w:rsidR="00EA6995" w:rsidRPr="00F1751D">
        <w:rPr>
          <w:rFonts w:cs="Arial"/>
          <w:sz w:val="24"/>
          <w:szCs w:val="24"/>
        </w:rPr>
        <w:t xml:space="preserve"> </w:t>
      </w:r>
      <w:r w:rsidR="008E6ACC" w:rsidRPr="00F1751D">
        <w:rPr>
          <w:rFonts w:cs="Arial"/>
          <w:sz w:val="24"/>
          <w:szCs w:val="24"/>
        </w:rPr>
        <w:t>la</w:t>
      </w:r>
      <w:r w:rsidR="00EA6995" w:rsidRPr="00F1751D">
        <w:rPr>
          <w:rFonts w:cs="Arial"/>
          <w:sz w:val="24"/>
          <w:szCs w:val="24"/>
        </w:rPr>
        <w:t xml:space="preserve"> gestión</w:t>
      </w:r>
      <w:r w:rsidRPr="00F1751D">
        <w:rPr>
          <w:rFonts w:cs="Arial"/>
          <w:sz w:val="24"/>
          <w:szCs w:val="24"/>
        </w:rPr>
        <w:t xml:space="preserve"> </w:t>
      </w:r>
      <w:r w:rsidR="008E6ACC" w:rsidRPr="00F1751D">
        <w:rPr>
          <w:rFonts w:cs="Arial"/>
          <w:sz w:val="24"/>
          <w:szCs w:val="24"/>
        </w:rPr>
        <w:t xml:space="preserve">eficiente </w:t>
      </w:r>
      <w:r w:rsidRPr="00F1751D">
        <w:rPr>
          <w:rFonts w:cs="Arial"/>
          <w:sz w:val="24"/>
          <w:szCs w:val="24"/>
        </w:rPr>
        <w:t>de</w:t>
      </w:r>
      <w:r w:rsidR="00EA6995" w:rsidRPr="00F1751D">
        <w:rPr>
          <w:rFonts w:cs="Arial"/>
          <w:sz w:val="24"/>
          <w:szCs w:val="24"/>
        </w:rPr>
        <w:t>l inventario</w:t>
      </w:r>
      <w:r w:rsidR="008E6ACC" w:rsidRPr="00F1751D">
        <w:rPr>
          <w:rFonts w:cs="Arial"/>
          <w:sz w:val="24"/>
          <w:szCs w:val="24"/>
        </w:rPr>
        <w:t xml:space="preserve"> de equipos y refacciones del </w:t>
      </w:r>
      <w:r w:rsidR="003A1409" w:rsidRPr="00F1751D">
        <w:rPr>
          <w:rFonts w:cs="Arial"/>
          <w:sz w:val="24"/>
          <w:szCs w:val="24"/>
        </w:rPr>
        <w:t>departamento de informática</w:t>
      </w:r>
      <w:r w:rsidR="00EA6995" w:rsidRPr="00F1751D">
        <w:rPr>
          <w:rFonts w:cs="Arial"/>
          <w:sz w:val="24"/>
          <w:szCs w:val="24"/>
        </w:rPr>
        <w:t xml:space="preserve"> </w:t>
      </w:r>
      <w:r w:rsidR="008E6ACC" w:rsidRPr="00F1751D">
        <w:rPr>
          <w:rFonts w:cs="Arial"/>
          <w:sz w:val="24"/>
          <w:szCs w:val="24"/>
        </w:rPr>
        <w:t xml:space="preserve"> implicados en la </w:t>
      </w:r>
      <w:r w:rsidR="00EA6995" w:rsidRPr="00F1751D">
        <w:rPr>
          <w:rFonts w:cs="Arial"/>
          <w:sz w:val="24"/>
          <w:szCs w:val="24"/>
        </w:rPr>
        <w:t>reparación de equipos dañados</w:t>
      </w:r>
      <w:r w:rsidR="00D250CB" w:rsidRPr="00F1751D">
        <w:rPr>
          <w:rFonts w:cs="Arial"/>
          <w:sz w:val="24"/>
          <w:szCs w:val="24"/>
        </w:rPr>
        <w:t xml:space="preserve"> </w:t>
      </w:r>
      <w:r w:rsidR="008E6ACC" w:rsidRPr="00F1751D">
        <w:rPr>
          <w:rFonts w:cs="Arial"/>
          <w:sz w:val="24"/>
          <w:szCs w:val="24"/>
        </w:rPr>
        <w:t>y en</w:t>
      </w:r>
      <w:r w:rsidR="00D250CB" w:rsidRPr="00F1751D">
        <w:rPr>
          <w:rFonts w:cs="Arial"/>
          <w:sz w:val="24"/>
          <w:szCs w:val="24"/>
        </w:rPr>
        <w:t xml:space="preserve"> la recepción y sustitución</w:t>
      </w:r>
      <w:r w:rsidR="00EA6995" w:rsidRPr="00F1751D">
        <w:rPr>
          <w:rFonts w:cs="Arial"/>
          <w:sz w:val="24"/>
          <w:szCs w:val="24"/>
        </w:rPr>
        <w:t xml:space="preserve"> de refacciones </w:t>
      </w:r>
      <w:r w:rsidRPr="00F1751D">
        <w:rPr>
          <w:rFonts w:cs="Arial"/>
          <w:sz w:val="24"/>
          <w:szCs w:val="24"/>
        </w:rPr>
        <w:t>de</w:t>
      </w:r>
      <w:r w:rsidR="00775814" w:rsidRPr="00F1751D">
        <w:rPr>
          <w:rFonts w:cs="Arial"/>
          <w:sz w:val="24"/>
          <w:szCs w:val="24"/>
        </w:rPr>
        <w:t>ntro del</w:t>
      </w:r>
      <w:r w:rsidR="008E6ACC" w:rsidRPr="00F1751D">
        <w:rPr>
          <w:rFonts w:cs="Arial"/>
          <w:sz w:val="24"/>
          <w:szCs w:val="24"/>
        </w:rPr>
        <w:t xml:space="preserve"> departamento</w:t>
      </w:r>
      <w:r w:rsidR="00EA6995" w:rsidRPr="00F1751D">
        <w:rPr>
          <w:rFonts w:cs="Arial"/>
          <w:sz w:val="24"/>
          <w:szCs w:val="24"/>
        </w:rPr>
        <w:t>.</w:t>
      </w:r>
    </w:p>
    <w:p w14:paraId="54F5BCEB" w14:textId="77777777" w:rsidR="00775814" w:rsidRPr="00F1751D" w:rsidRDefault="00775814" w:rsidP="00775814">
      <w:pPr>
        <w:pStyle w:val="Prrafodelista"/>
        <w:ind w:left="0"/>
        <w:rPr>
          <w:rFonts w:cs="Arial"/>
          <w:sz w:val="24"/>
          <w:szCs w:val="24"/>
        </w:rPr>
      </w:pPr>
    </w:p>
    <w:p w14:paraId="725D72C9" w14:textId="77777777" w:rsidR="00D250CB" w:rsidRPr="00F1751D" w:rsidRDefault="00D250CB" w:rsidP="006626C0">
      <w:pPr>
        <w:pStyle w:val="Prrafodelista"/>
        <w:ind w:left="0" w:firstLine="360"/>
        <w:rPr>
          <w:rFonts w:cs="Arial"/>
          <w:sz w:val="24"/>
          <w:szCs w:val="24"/>
        </w:rPr>
      </w:pPr>
    </w:p>
    <w:p w14:paraId="06098D0C" w14:textId="77777777" w:rsidR="00775814" w:rsidRPr="00F1751D" w:rsidRDefault="00775814" w:rsidP="006626C0">
      <w:pPr>
        <w:pStyle w:val="Prrafodelista"/>
        <w:ind w:left="0" w:firstLine="360"/>
        <w:rPr>
          <w:rFonts w:cs="Arial"/>
          <w:sz w:val="24"/>
          <w:szCs w:val="24"/>
        </w:rPr>
      </w:pPr>
      <w:r w:rsidRPr="00F1751D">
        <w:rPr>
          <w:rFonts w:cs="Arial"/>
          <w:sz w:val="24"/>
          <w:szCs w:val="24"/>
        </w:rPr>
        <w:t>2.2 Sentencia que define el problema</w:t>
      </w:r>
    </w:p>
    <w:p w14:paraId="3774BAEF" w14:textId="77777777" w:rsidR="00775814" w:rsidRPr="00F1751D" w:rsidRDefault="00775814" w:rsidP="006626C0">
      <w:pPr>
        <w:pStyle w:val="Prrafodelista"/>
        <w:ind w:left="360"/>
        <w:rPr>
          <w:rFonts w:cs="Arial"/>
          <w:sz w:val="24"/>
          <w:szCs w:val="24"/>
        </w:rPr>
      </w:pPr>
    </w:p>
    <w:tbl>
      <w:tblPr>
        <w:tblStyle w:val="Cuadrculadetablaclara1"/>
        <w:tblW w:w="8978" w:type="dxa"/>
        <w:tblLook w:val="04A0" w:firstRow="1" w:lastRow="0" w:firstColumn="1" w:lastColumn="0" w:noHBand="0" w:noVBand="1"/>
      </w:tblPr>
      <w:tblGrid>
        <w:gridCol w:w="4489"/>
        <w:gridCol w:w="4489"/>
      </w:tblGrid>
      <w:tr w:rsidR="00775814" w:rsidRPr="00F1751D" w14:paraId="5896CD75" w14:textId="77777777">
        <w:tc>
          <w:tcPr>
            <w:tcW w:w="4489" w:type="dxa"/>
          </w:tcPr>
          <w:p w14:paraId="143437CC" w14:textId="77777777" w:rsidR="00775814" w:rsidRPr="00F1751D" w:rsidRDefault="00775814" w:rsidP="009A7FB8">
            <w:pPr>
              <w:pStyle w:val="Prrafodelista"/>
              <w:ind w:left="0"/>
              <w:rPr>
                <w:rFonts w:cs="Arial"/>
                <w:sz w:val="24"/>
                <w:szCs w:val="24"/>
              </w:rPr>
            </w:pPr>
            <w:r w:rsidRPr="00F1751D">
              <w:rPr>
                <w:rFonts w:cs="Arial"/>
                <w:sz w:val="24"/>
                <w:szCs w:val="24"/>
              </w:rPr>
              <w:t>El problema de</w:t>
            </w:r>
          </w:p>
        </w:tc>
        <w:tc>
          <w:tcPr>
            <w:tcW w:w="4489" w:type="dxa"/>
          </w:tcPr>
          <w:p w14:paraId="324D3FD6" w14:textId="77777777" w:rsidR="00775814" w:rsidRPr="00F1751D" w:rsidRDefault="00D250CB" w:rsidP="009A7FB8">
            <w:pPr>
              <w:pStyle w:val="Prrafodelista"/>
              <w:ind w:left="0"/>
              <w:jc w:val="both"/>
              <w:rPr>
                <w:rFonts w:cs="Arial"/>
                <w:sz w:val="24"/>
                <w:szCs w:val="24"/>
              </w:rPr>
            </w:pPr>
            <w:r w:rsidRPr="00F1751D">
              <w:rPr>
                <w:rFonts w:cs="Arial"/>
                <w:sz w:val="24"/>
                <w:szCs w:val="24"/>
              </w:rPr>
              <w:t>Gestionar todas las evidencias acerca de la reparación de equipos (E.M.E.’s, R.E.’s, R.R., Inv, bodega, respaldos, pendientes, reportes).</w:t>
            </w:r>
          </w:p>
        </w:tc>
      </w:tr>
      <w:tr w:rsidR="00775814" w:rsidRPr="00F1751D" w14:paraId="71D9F977" w14:textId="77777777">
        <w:tc>
          <w:tcPr>
            <w:tcW w:w="4489" w:type="dxa"/>
          </w:tcPr>
          <w:p w14:paraId="2C54DDBE" w14:textId="77777777" w:rsidR="00775814" w:rsidRPr="00F1751D" w:rsidRDefault="00775814" w:rsidP="009A7FB8">
            <w:pPr>
              <w:pStyle w:val="Prrafodelista"/>
              <w:ind w:left="0"/>
              <w:rPr>
                <w:rFonts w:cs="Arial"/>
                <w:sz w:val="24"/>
                <w:szCs w:val="24"/>
              </w:rPr>
            </w:pPr>
            <w:r w:rsidRPr="00F1751D">
              <w:rPr>
                <w:rFonts w:cs="Arial"/>
                <w:sz w:val="24"/>
                <w:szCs w:val="24"/>
              </w:rPr>
              <w:t>Afecta a</w:t>
            </w:r>
          </w:p>
        </w:tc>
        <w:tc>
          <w:tcPr>
            <w:tcW w:w="4489" w:type="dxa"/>
          </w:tcPr>
          <w:p w14:paraId="4ECB8C80" w14:textId="77777777" w:rsidR="00775814" w:rsidRPr="00F1751D" w:rsidRDefault="003A1409" w:rsidP="009A7FB8">
            <w:pPr>
              <w:pStyle w:val="Prrafodelista"/>
              <w:ind w:left="0"/>
              <w:jc w:val="both"/>
              <w:rPr>
                <w:rFonts w:cs="Arial"/>
                <w:sz w:val="24"/>
                <w:szCs w:val="24"/>
              </w:rPr>
            </w:pPr>
            <w:r w:rsidRPr="00F1751D">
              <w:rPr>
                <w:rFonts w:cs="Arial"/>
                <w:sz w:val="24"/>
                <w:szCs w:val="24"/>
              </w:rPr>
              <w:t>Departamento de Informática</w:t>
            </w:r>
          </w:p>
        </w:tc>
      </w:tr>
      <w:tr w:rsidR="00775814" w:rsidRPr="00F1751D" w14:paraId="3398027B" w14:textId="77777777">
        <w:tc>
          <w:tcPr>
            <w:tcW w:w="4489" w:type="dxa"/>
          </w:tcPr>
          <w:p w14:paraId="52444ACE" w14:textId="77777777" w:rsidR="00775814" w:rsidRPr="00F1751D" w:rsidRDefault="00775814" w:rsidP="008E6ACC">
            <w:pPr>
              <w:pStyle w:val="Prrafodelista"/>
              <w:ind w:left="0"/>
              <w:rPr>
                <w:rFonts w:cs="Arial"/>
                <w:sz w:val="24"/>
                <w:szCs w:val="24"/>
              </w:rPr>
            </w:pPr>
            <w:r w:rsidRPr="00F1751D">
              <w:rPr>
                <w:rFonts w:cs="Arial"/>
                <w:sz w:val="24"/>
                <w:szCs w:val="24"/>
              </w:rPr>
              <w:t xml:space="preserve">El impacto asociado </w:t>
            </w:r>
            <w:r w:rsidR="008E6ACC" w:rsidRPr="00F1751D">
              <w:rPr>
                <w:rFonts w:cs="Arial"/>
                <w:sz w:val="24"/>
                <w:szCs w:val="24"/>
              </w:rPr>
              <w:t>consiste en</w:t>
            </w:r>
          </w:p>
        </w:tc>
        <w:tc>
          <w:tcPr>
            <w:tcW w:w="4489" w:type="dxa"/>
          </w:tcPr>
          <w:p w14:paraId="20F6B55A" w14:textId="77777777" w:rsidR="00775814" w:rsidRPr="00F1751D" w:rsidRDefault="00C37860" w:rsidP="003A1409">
            <w:pPr>
              <w:pStyle w:val="Prrafodelista"/>
              <w:ind w:left="0"/>
              <w:jc w:val="both"/>
              <w:rPr>
                <w:rFonts w:cs="Arial"/>
                <w:sz w:val="24"/>
                <w:szCs w:val="24"/>
              </w:rPr>
            </w:pPr>
            <w:r w:rsidRPr="00F1751D">
              <w:rPr>
                <w:rFonts w:cs="Arial"/>
                <w:sz w:val="24"/>
                <w:szCs w:val="24"/>
              </w:rPr>
              <w:t xml:space="preserve">Tener acceso a toda la información que se maneja en el </w:t>
            </w:r>
            <w:r w:rsidR="003A1409" w:rsidRPr="00F1751D">
              <w:rPr>
                <w:rFonts w:cs="Arial"/>
                <w:sz w:val="24"/>
                <w:szCs w:val="24"/>
              </w:rPr>
              <w:t xml:space="preserve">departamento </w:t>
            </w:r>
            <w:r w:rsidRPr="00F1751D">
              <w:rPr>
                <w:rFonts w:cs="Arial"/>
                <w:sz w:val="24"/>
                <w:szCs w:val="24"/>
              </w:rPr>
              <w:t>de informática. Inventariar todo el proceso que conlleva la realización de un servicio exitoso y de esa forma tener la lista de pedidos y refacciones.</w:t>
            </w:r>
          </w:p>
        </w:tc>
      </w:tr>
      <w:tr w:rsidR="00775814" w:rsidRPr="00F1751D" w14:paraId="5DAFB04C" w14:textId="77777777">
        <w:tc>
          <w:tcPr>
            <w:tcW w:w="4489" w:type="dxa"/>
          </w:tcPr>
          <w:p w14:paraId="69A3F8C8" w14:textId="77777777" w:rsidR="00775814" w:rsidRPr="00F1751D" w:rsidRDefault="00775814" w:rsidP="009A7FB8">
            <w:pPr>
              <w:pStyle w:val="Prrafodelista"/>
              <w:ind w:left="0"/>
              <w:rPr>
                <w:rFonts w:cs="Arial"/>
                <w:sz w:val="24"/>
                <w:szCs w:val="24"/>
              </w:rPr>
            </w:pPr>
            <w:r w:rsidRPr="00F1751D">
              <w:rPr>
                <w:rFonts w:cs="Arial"/>
                <w:sz w:val="24"/>
                <w:szCs w:val="24"/>
              </w:rPr>
              <w:t>Una solución adecuada seria</w:t>
            </w:r>
          </w:p>
        </w:tc>
        <w:tc>
          <w:tcPr>
            <w:tcW w:w="4489" w:type="dxa"/>
          </w:tcPr>
          <w:p w14:paraId="528BF12A" w14:textId="77777777" w:rsidR="00775814" w:rsidRPr="00F1751D" w:rsidRDefault="00C37860" w:rsidP="008E6ACC">
            <w:pPr>
              <w:pStyle w:val="Prrafodelista"/>
              <w:ind w:left="0"/>
              <w:jc w:val="both"/>
              <w:rPr>
                <w:rFonts w:cs="Arial"/>
                <w:sz w:val="24"/>
                <w:szCs w:val="24"/>
              </w:rPr>
            </w:pPr>
            <w:r w:rsidRPr="00F1751D">
              <w:rPr>
                <w:rFonts w:cs="Arial"/>
                <w:sz w:val="24"/>
                <w:szCs w:val="24"/>
              </w:rPr>
              <w:t xml:space="preserve">Automatizar los procesos de gestión </w:t>
            </w:r>
            <w:r w:rsidR="008E6ACC" w:rsidRPr="00F1751D">
              <w:rPr>
                <w:rFonts w:cs="Arial"/>
                <w:sz w:val="24"/>
                <w:szCs w:val="24"/>
              </w:rPr>
              <w:t xml:space="preserve">a partir de </w:t>
            </w:r>
            <w:r w:rsidRPr="00F1751D">
              <w:rPr>
                <w:rFonts w:cs="Arial"/>
                <w:sz w:val="24"/>
                <w:szCs w:val="24"/>
              </w:rPr>
              <w:t>una base de datos local que se actualice por cada movimiento realizado en el inventario.</w:t>
            </w:r>
          </w:p>
        </w:tc>
      </w:tr>
    </w:tbl>
    <w:p w14:paraId="380B3DDC" w14:textId="77777777" w:rsidR="00EA6995" w:rsidRPr="00F1751D" w:rsidRDefault="00EA6995" w:rsidP="00EA6995">
      <w:pPr>
        <w:rPr>
          <w:rFonts w:cs="Arial"/>
          <w:sz w:val="24"/>
          <w:szCs w:val="24"/>
        </w:rPr>
      </w:pPr>
    </w:p>
    <w:p w14:paraId="2250EA21" w14:textId="77777777" w:rsidR="00EE0C78" w:rsidRPr="00F1751D" w:rsidRDefault="00FE76A1" w:rsidP="004030A2">
      <w:pPr>
        <w:rPr>
          <w:rFonts w:cs="Arial"/>
          <w:sz w:val="24"/>
          <w:szCs w:val="24"/>
        </w:rPr>
      </w:pPr>
      <w:r w:rsidRPr="00F1751D">
        <w:rPr>
          <w:rFonts w:cs="Arial"/>
          <w:sz w:val="24"/>
          <w:szCs w:val="24"/>
        </w:rPr>
        <w:t>2.3 Sentencias que define la posición del producto</w:t>
      </w:r>
    </w:p>
    <w:tbl>
      <w:tblPr>
        <w:tblStyle w:val="Cuadrculadetablaclara1"/>
        <w:tblW w:w="0" w:type="auto"/>
        <w:tblLook w:val="04A0" w:firstRow="1" w:lastRow="0" w:firstColumn="1" w:lastColumn="0" w:noHBand="0" w:noVBand="1"/>
      </w:tblPr>
      <w:tblGrid>
        <w:gridCol w:w="4489"/>
        <w:gridCol w:w="4489"/>
      </w:tblGrid>
      <w:tr w:rsidR="00C37860" w:rsidRPr="00F1751D" w14:paraId="3C35EC65" w14:textId="77777777">
        <w:tc>
          <w:tcPr>
            <w:tcW w:w="4489" w:type="dxa"/>
          </w:tcPr>
          <w:p w14:paraId="1532B93A" w14:textId="77777777" w:rsidR="00C37860" w:rsidRPr="00F1751D" w:rsidRDefault="00C37860" w:rsidP="009A7FB8">
            <w:pPr>
              <w:jc w:val="both"/>
              <w:rPr>
                <w:rFonts w:cs="Arial"/>
                <w:sz w:val="24"/>
                <w:szCs w:val="24"/>
              </w:rPr>
            </w:pPr>
            <w:r w:rsidRPr="00F1751D">
              <w:rPr>
                <w:rFonts w:cs="Arial"/>
                <w:sz w:val="24"/>
                <w:szCs w:val="24"/>
              </w:rPr>
              <w:t>Para</w:t>
            </w:r>
          </w:p>
        </w:tc>
        <w:tc>
          <w:tcPr>
            <w:tcW w:w="4489" w:type="dxa"/>
          </w:tcPr>
          <w:p w14:paraId="55F89340" w14:textId="77777777" w:rsidR="00C37860" w:rsidRPr="00F1751D" w:rsidRDefault="003A1409" w:rsidP="009A7FB8">
            <w:pPr>
              <w:jc w:val="both"/>
              <w:rPr>
                <w:rFonts w:cs="Arial"/>
                <w:sz w:val="24"/>
                <w:szCs w:val="24"/>
              </w:rPr>
            </w:pPr>
            <w:r w:rsidRPr="00F1751D">
              <w:rPr>
                <w:rFonts w:cs="Arial"/>
                <w:sz w:val="24"/>
                <w:szCs w:val="24"/>
              </w:rPr>
              <w:t>Departamento de informática</w:t>
            </w:r>
          </w:p>
        </w:tc>
      </w:tr>
      <w:tr w:rsidR="00C37860" w:rsidRPr="00F1751D" w14:paraId="40CA5300" w14:textId="77777777">
        <w:tc>
          <w:tcPr>
            <w:tcW w:w="4489" w:type="dxa"/>
          </w:tcPr>
          <w:p w14:paraId="7BBAB8FA" w14:textId="77777777" w:rsidR="00C37860" w:rsidRPr="00F1751D" w:rsidRDefault="00C37860" w:rsidP="009A7FB8">
            <w:pPr>
              <w:jc w:val="both"/>
              <w:rPr>
                <w:rFonts w:cs="Arial"/>
                <w:sz w:val="24"/>
                <w:szCs w:val="24"/>
              </w:rPr>
            </w:pPr>
            <w:r w:rsidRPr="00F1751D">
              <w:rPr>
                <w:rFonts w:cs="Arial"/>
                <w:sz w:val="24"/>
                <w:szCs w:val="24"/>
              </w:rPr>
              <w:t>Quien</w:t>
            </w:r>
          </w:p>
        </w:tc>
        <w:tc>
          <w:tcPr>
            <w:tcW w:w="4489" w:type="dxa"/>
          </w:tcPr>
          <w:p w14:paraId="45574A4D" w14:textId="77777777" w:rsidR="00C37860" w:rsidRPr="00F1751D" w:rsidRDefault="00C37860" w:rsidP="009A7FB8">
            <w:pPr>
              <w:jc w:val="both"/>
              <w:rPr>
                <w:rFonts w:cs="Arial"/>
                <w:sz w:val="24"/>
                <w:szCs w:val="24"/>
              </w:rPr>
            </w:pPr>
            <w:r w:rsidRPr="00F1751D">
              <w:rPr>
                <w:rFonts w:cs="Arial"/>
                <w:sz w:val="24"/>
                <w:szCs w:val="24"/>
              </w:rPr>
              <w:t xml:space="preserve">Ingeniero </w:t>
            </w:r>
            <w:r w:rsidR="00210282" w:rsidRPr="00F1751D">
              <w:rPr>
                <w:rFonts w:cs="Arial"/>
                <w:sz w:val="24"/>
                <w:szCs w:val="24"/>
              </w:rPr>
              <w:t>Alfredo Espinoza</w:t>
            </w:r>
          </w:p>
        </w:tc>
      </w:tr>
      <w:tr w:rsidR="00C37860" w:rsidRPr="00F1751D" w14:paraId="2F923C5A" w14:textId="77777777">
        <w:tc>
          <w:tcPr>
            <w:tcW w:w="4489" w:type="dxa"/>
          </w:tcPr>
          <w:p w14:paraId="2CDEF779" w14:textId="77777777" w:rsidR="00C37860" w:rsidRPr="00F1751D" w:rsidRDefault="00C37860" w:rsidP="009A7FB8">
            <w:pPr>
              <w:jc w:val="both"/>
              <w:rPr>
                <w:rFonts w:cs="Arial"/>
                <w:sz w:val="24"/>
                <w:szCs w:val="24"/>
              </w:rPr>
            </w:pPr>
            <w:r w:rsidRPr="00F1751D">
              <w:rPr>
                <w:rFonts w:cs="Arial"/>
                <w:sz w:val="24"/>
                <w:szCs w:val="24"/>
              </w:rPr>
              <w:t>Nombre del producto</w:t>
            </w:r>
          </w:p>
        </w:tc>
        <w:tc>
          <w:tcPr>
            <w:tcW w:w="4489" w:type="dxa"/>
          </w:tcPr>
          <w:p w14:paraId="00C8B9F2" w14:textId="77777777" w:rsidR="00C37860" w:rsidRPr="00F1751D" w:rsidRDefault="00C37860" w:rsidP="009A7FB8">
            <w:pPr>
              <w:jc w:val="both"/>
              <w:rPr>
                <w:rFonts w:cs="Arial"/>
                <w:sz w:val="24"/>
                <w:szCs w:val="24"/>
              </w:rPr>
            </w:pPr>
            <w:r w:rsidRPr="00F1751D">
              <w:rPr>
                <w:rFonts w:cs="Arial"/>
                <w:sz w:val="24"/>
                <w:szCs w:val="24"/>
              </w:rPr>
              <w:t>Software de Gestión de Recursos (S.G.R.).</w:t>
            </w:r>
          </w:p>
        </w:tc>
      </w:tr>
    </w:tbl>
    <w:p w14:paraId="18220E75" w14:textId="77777777" w:rsidR="00C37860" w:rsidRPr="00F1751D" w:rsidRDefault="00C37860" w:rsidP="00C37860">
      <w:pPr>
        <w:rPr>
          <w:rFonts w:cs="Arial"/>
          <w:sz w:val="24"/>
          <w:szCs w:val="24"/>
        </w:rPr>
      </w:pPr>
    </w:p>
    <w:p w14:paraId="6D91619A" w14:textId="77777777" w:rsidR="00B40140" w:rsidRPr="00F1751D" w:rsidRDefault="00B40140" w:rsidP="00B40140">
      <w:pPr>
        <w:pStyle w:val="Prrafodelista"/>
        <w:numPr>
          <w:ilvl w:val="0"/>
          <w:numId w:val="4"/>
        </w:numPr>
        <w:rPr>
          <w:rFonts w:cs="Arial"/>
          <w:b/>
          <w:sz w:val="24"/>
          <w:szCs w:val="24"/>
        </w:rPr>
      </w:pPr>
      <w:r w:rsidRPr="00F1751D">
        <w:rPr>
          <w:rFonts w:cs="Arial"/>
          <w:b/>
          <w:sz w:val="24"/>
          <w:szCs w:val="24"/>
        </w:rPr>
        <w:t>Descripción de Stakeholders.</w:t>
      </w:r>
    </w:p>
    <w:p w14:paraId="7D5A30E3" w14:textId="77777777" w:rsidR="00F25B36" w:rsidRPr="00F1751D" w:rsidRDefault="00F25B36" w:rsidP="00F25B36">
      <w:pPr>
        <w:pStyle w:val="Prrafodelista"/>
        <w:ind w:left="360"/>
        <w:rPr>
          <w:rFonts w:cs="Arial"/>
          <w:sz w:val="24"/>
          <w:szCs w:val="24"/>
        </w:rPr>
      </w:pPr>
    </w:p>
    <w:p w14:paraId="08127844" w14:textId="77777777" w:rsidR="009A7FB8" w:rsidRPr="00F1751D" w:rsidRDefault="009A7FB8" w:rsidP="009A7FB8">
      <w:pPr>
        <w:pStyle w:val="Prrafodelista"/>
        <w:numPr>
          <w:ilvl w:val="1"/>
          <w:numId w:val="4"/>
        </w:numPr>
        <w:rPr>
          <w:rFonts w:cs="Arial"/>
          <w:sz w:val="24"/>
          <w:szCs w:val="24"/>
        </w:rPr>
      </w:pPr>
      <w:r w:rsidRPr="00F1751D">
        <w:rPr>
          <w:rFonts w:cs="Arial"/>
          <w:sz w:val="24"/>
          <w:szCs w:val="24"/>
        </w:rPr>
        <w:t>Resumen de Stakeholders</w:t>
      </w:r>
    </w:p>
    <w:p w14:paraId="479C8FA9" w14:textId="77777777" w:rsidR="00F25B36" w:rsidRPr="00F1751D" w:rsidRDefault="00F25B36" w:rsidP="00F25B36">
      <w:pPr>
        <w:pStyle w:val="Prrafodelista"/>
        <w:ind w:left="792"/>
        <w:rPr>
          <w:rFonts w:cs="Arial"/>
          <w:sz w:val="24"/>
          <w:szCs w:val="24"/>
        </w:rPr>
      </w:pPr>
    </w:p>
    <w:tbl>
      <w:tblPr>
        <w:tblStyle w:val="Cuadrculadetablaclara1"/>
        <w:tblW w:w="0" w:type="auto"/>
        <w:tblLook w:val="04A0" w:firstRow="1" w:lastRow="0" w:firstColumn="1" w:lastColumn="0" w:noHBand="0" w:noVBand="1"/>
      </w:tblPr>
      <w:tblGrid>
        <w:gridCol w:w="2992"/>
        <w:gridCol w:w="2993"/>
        <w:gridCol w:w="2993"/>
      </w:tblGrid>
      <w:tr w:rsidR="009A7FB8" w:rsidRPr="00F1751D" w14:paraId="3526EE31" w14:textId="77777777">
        <w:tc>
          <w:tcPr>
            <w:tcW w:w="2992" w:type="dxa"/>
            <w:tcBorders>
              <w:bottom w:val="single" w:sz="12" w:space="0" w:color="666666" w:themeColor="text1" w:themeTint="99"/>
            </w:tcBorders>
          </w:tcPr>
          <w:p w14:paraId="5C4020C2" w14:textId="77777777" w:rsidR="009A7FB8" w:rsidRPr="00F1751D" w:rsidRDefault="009A7FB8" w:rsidP="009A7FB8">
            <w:pPr>
              <w:pStyle w:val="Prrafodelista"/>
              <w:ind w:left="0"/>
              <w:jc w:val="center"/>
              <w:rPr>
                <w:rFonts w:cs="Arial"/>
                <w:sz w:val="24"/>
                <w:szCs w:val="24"/>
              </w:rPr>
            </w:pPr>
            <w:r w:rsidRPr="00F1751D">
              <w:rPr>
                <w:rFonts w:cs="Arial"/>
                <w:sz w:val="24"/>
                <w:szCs w:val="24"/>
              </w:rPr>
              <w:lastRenderedPageBreak/>
              <w:t>Nombre</w:t>
            </w:r>
          </w:p>
        </w:tc>
        <w:tc>
          <w:tcPr>
            <w:tcW w:w="2993" w:type="dxa"/>
            <w:tcBorders>
              <w:bottom w:val="single" w:sz="12" w:space="0" w:color="666666" w:themeColor="text1" w:themeTint="99"/>
            </w:tcBorders>
          </w:tcPr>
          <w:p w14:paraId="23358E91" w14:textId="77777777" w:rsidR="009A7FB8" w:rsidRPr="00F1751D" w:rsidRDefault="009A7FB8" w:rsidP="009A7FB8">
            <w:pPr>
              <w:pStyle w:val="Prrafodelista"/>
              <w:ind w:left="0"/>
              <w:jc w:val="center"/>
              <w:rPr>
                <w:rFonts w:cs="Arial"/>
                <w:sz w:val="24"/>
                <w:szCs w:val="24"/>
              </w:rPr>
            </w:pPr>
            <w:r w:rsidRPr="00F1751D">
              <w:rPr>
                <w:rFonts w:cs="Arial"/>
                <w:sz w:val="24"/>
                <w:szCs w:val="24"/>
              </w:rPr>
              <w:t>Descripción</w:t>
            </w:r>
          </w:p>
        </w:tc>
        <w:tc>
          <w:tcPr>
            <w:tcW w:w="2993" w:type="dxa"/>
            <w:tcBorders>
              <w:bottom w:val="single" w:sz="12" w:space="0" w:color="666666" w:themeColor="text1" w:themeTint="99"/>
            </w:tcBorders>
          </w:tcPr>
          <w:p w14:paraId="58AB0D37" w14:textId="77777777" w:rsidR="009A7FB8" w:rsidRPr="00F1751D" w:rsidRDefault="009A7FB8" w:rsidP="009A7FB8">
            <w:pPr>
              <w:pStyle w:val="Prrafodelista"/>
              <w:ind w:left="0"/>
              <w:jc w:val="center"/>
              <w:rPr>
                <w:rFonts w:cs="Arial"/>
                <w:sz w:val="24"/>
                <w:szCs w:val="24"/>
              </w:rPr>
            </w:pPr>
            <w:r w:rsidRPr="00F1751D">
              <w:rPr>
                <w:rFonts w:cs="Arial"/>
                <w:sz w:val="24"/>
                <w:szCs w:val="24"/>
              </w:rPr>
              <w:t>Responsabilidades</w:t>
            </w:r>
          </w:p>
        </w:tc>
      </w:tr>
      <w:tr w:rsidR="009A7FB8" w:rsidRPr="00F1751D" w14:paraId="7C9310C9" w14:textId="77777777">
        <w:tc>
          <w:tcPr>
            <w:tcW w:w="2992" w:type="dxa"/>
            <w:tcBorders>
              <w:top w:val="single" w:sz="12" w:space="0" w:color="666666" w:themeColor="text1" w:themeTint="99"/>
            </w:tcBorders>
          </w:tcPr>
          <w:p w14:paraId="318CA744" w14:textId="77777777" w:rsidR="009A7FB8" w:rsidRPr="00F1751D" w:rsidRDefault="009A7FB8" w:rsidP="009A7FB8">
            <w:pPr>
              <w:pStyle w:val="Prrafodelista"/>
              <w:ind w:left="0"/>
              <w:rPr>
                <w:rFonts w:cs="Arial"/>
                <w:sz w:val="24"/>
                <w:szCs w:val="24"/>
              </w:rPr>
            </w:pPr>
            <w:r w:rsidRPr="00F1751D">
              <w:rPr>
                <w:rFonts w:cs="Arial"/>
                <w:sz w:val="24"/>
                <w:szCs w:val="24"/>
              </w:rPr>
              <w:t>Cliente</w:t>
            </w:r>
          </w:p>
        </w:tc>
        <w:tc>
          <w:tcPr>
            <w:tcW w:w="2993" w:type="dxa"/>
            <w:tcBorders>
              <w:top w:val="single" w:sz="12" w:space="0" w:color="666666" w:themeColor="text1" w:themeTint="99"/>
            </w:tcBorders>
          </w:tcPr>
          <w:p w14:paraId="7BF9B0E5" w14:textId="77777777" w:rsidR="009A7FB8" w:rsidRPr="00F1751D" w:rsidRDefault="009A7FB8" w:rsidP="003B7F3F">
            <w:pPr>
              <w:pStyle w:val="Prrafodelista"/>
              <w:ind w:left="0"/>
              <w:jc w:val="both"/>
              <w:rPr>
                <w:rFonts w:cs="Arial"/>
                <w:sz w:val="24"/>
                <w:szCs w:val="24"/>
              </w:rPr>
            </w:pPr>
            <w:r w:rsidRPr="00F1751D">
              <w:rPr>
                <w:rFonts w:cs="Arial"/>
                <w:sz w:val="24"/>
                <w:szCs w:val="24"/>
              </w:rPr>
              <w:t>Ingeniero</w:t>
            </w:r>
            <w:r w:rsidR="006C73B4" w:rsidRPr="00F1751D">
              <w:rPr>
                <w:rFonts w:cs="Arial"/>
                <w:sz w:val="24"/>
                <w:szCs w:val="24"/>
              </w:rPr>
              <w:t xml:space="preserve"> Alfredo Espinoza </w:t>
            </w:r>
            <w:r w:rsidRPr="00F1751D">
              <w:rPr>
                <w:rFonts w:cs="Arial"/>
                <w:sz w:val="24"/>
                <w:szCs w:val="24"/>
              </w:rPr>
              <w:t xml:space="preserve"> que compra  el S.G.R.</w:t>
            </w:r>
          </w:p>
        </w:tc>
        <w:tc>
          <w:tcPr>
            <w:tcW w:w="2993" w:type="dxa"/>
            <w:tcBorders>
              <w:top w:val="single" w:sz="12" w:space="0" w:color="666666" w:themeColor="text1" w:themeTint="99"/>
            </w:tcBorders>
          </w:tcPr>
          <w:p w14:paraId="35042F30" w14:textId="77777777" w:rsidR="009A7FB8" w:rsidRPr="00F1751D" w:rsidRDefault="009A7FB8" w:rsidP="003B7F3F">
            <w:pPr>
              <w:pStyle w:val="Prrafodelista"/>
              <w:ind w:left="0"/>
              <w:jc w:val="both"/>
              <w:rPr>
                <w:rFonts w:cs="Arial"/>
                <w:sz w:val="24"/>
                <w:szCs w:val="24"/>
              </w:rPr>
            </w:pPr>
            <w:r w:rsidRPr="00F1751D">
              <w:rPr>
                <w:rFonts w:cs="Arial"/>
                <w:sz w:val="24"/>
                <w:szCs w:val="24"/>
              </w:rPr>
              <w:t>Dar toda la información necesaria para la creación del S.G.R.</w:t>
            </w:r>
          </w:p>
        </w:tc>
      </w:tr>
      <w:tr w:rsidR="009A7FB8" w:rsidRPr="00F1751D" w14:paraId="4D73FD06" w14:textId="77777777">
        <w:tc>
          <w:tcPr>
            <w:tcW w:w="2992" w:type="dxa"/>
          </w:tcPr>
          <w:p w14:paraId="30F7F2BF" w14:textId="77777777" w:rsidR="009A7FB8" w:rsidRPr="00F1751D" w:rsidRDefault="009A7FB8" w:rsidP="009A7FB8">
            <w:pPr>
              <w:pStyle w:val="Prrafodelista"/>
              <w:ind w:left="0"/>
              <w:rPr>
                <w:rFonts w:cs="Arial"/>
                <w:sz w:val="24"/>
                <w:szCs w:val="24"/>
              </w:rPr>
            </w:pPr>
            <w:r w:rsidRPr="00F1751D">
              <w:rPr>
                <w:rFonts w:cs="Arial"/>
                <w:sz w:val="24"/>
                <w:szCs w:val="24"/>
              </w:rPr>
              <w:t>S.C.T.</w:t>
            </w:r>
          </w:p>
        </w:tc>
        <w:tc>
          <w:tcPr>
            <w:tcW w:w="2993" w:type="dxa"/>
          </w:tcPr>
          <w:p w14:paraId="33284974" w14:textId="77777777" w:rsidR="009A7FB8" w:rsidRPr="00F1751D" w:rsidRDefault="009A7FB8" w:rsidP="003B7F3F">
            <w:pPr>
              <w:pStyle w:val="Prrafodelista"/>
              <w:ind w:left="0"/>
              <w:jc w:val="both"/>
              <w:rPr>
                <w:rFonts w:cs="Arial"/>
                <w:sz w:val="24"/>
                <w:szCs w:val="24"/>
              </w:rPr>
            </w:pPr>
            <w:r w:rsidRPr="00F1751D">
              <w:rPr>
                <w:rFonts w:cs="Arial"/>
                <w:sz w:val="24"/>
                <w:szCs w:val="24"/>
              </w:rPr>
              <w:t>Edificio de la Secretaría de Caminos y Transportes</w:t>
            </w:r>
            <w:r w:rsidR="002D72EF" w:rsidRPr="00F1751D">
              <w:rPr>
                <w:rFonts w:cs="Arial"/>
                <w:sz w:val="24"/>
                <w:szCs w:val="24"/>
              </w:rPr>
              <w:t>.</w:t>
            </w:r>
          </w:p>
        </w:tc>
        <w:tc>
          <w:tcPr>
            <w:tcW w:w="2993" w:type="dxa"/>
          </w:tcPr>
          <w:p w14:paraId="2B96A63B" w14:textId="77777777" w:rsidR="009A7FB8" w:rsidRPr="00F1751D" w:rsidRDefault="002D72EF" w:rsidP="003B7F3F">
            <w:pPr>
              <w:pStyle w:val="Prrafodelista"/>
              <w:ind w:left="0"/>
              <w:jc w:val="both"/>
              <w:rPr>
                <w:rFonts w:cs="Arial"/>
                <w:sz w:val="24"/>
                <w:szCs w:val="24"/>
              </w:rPr>
            </w:pPr>
            <w:r w:rsidRPr="00F1751D">
              <w:rPr>
                <w:rFonts w:cs="Arial"/>
                <w:sz w:val="24"/>
                <w:szCs w:val="24"/>
              </w:rPr>
              <w:t>Entrega y recibe los equipos daños y en buen estado respectivamente.</w:t>
            </w:r>
          </w:p>
        </w:tc>
      </w:tr>
      <w:tr w:rsidR="009A7FB8" w:rsidRPr="00F1751D" w14:paraId="5CA683A5" w14:textId="77777777">
        <w:tc>
          <w:tcPr>
            <w:tcW w:w="2992" w:type="dxa"/>
          </w:tcPr>
          <w:p w14:paraId="75BEB5FA" w14:textId="77777777" w:rsidR="009A7FB8" w:rsidRPr="00F1751D" w:rsidRDefault="002D72EF" w:rsidP="009A7FB8">
            <w:pPr>
              <w:pStyle w:val="Prrafodelista"/>
              <w:ind w:left="0"/>
              <w:rPr>
                <w:rFonts w:cs="Arial"/>
                <w:sz w:val="24"/>
                <w:szCs w:val="24"/>
              </w:rPr>
            </w:pPr>
            <w:r w:rsidRPr="00F1751D">
              <w:rPr>
                <w:rFonts w:cs="Arial"/>
                <w:sz w:val="24"/>
                <w:szCs w:val="24"/>
              </w:rPr>
              <w:t>S.L.</w:t>
            </w:r>
          </w:p>
        </w:tc>
        <w:tc>
          <w:tcPr>
            <w:tcW w:w="2993" w:type="dxa"/>
          </w:tcPr>
          <w:p w14:paraId="3058401E" w14:textId="77777777" w:rsidR="009A7FB8" w:rsidRPr="00F1751D" w:rsidRDefault="002D72EF" w:rsidP="003B7F3F">
            <w:pPr>
              <w:pStyle w:val="Prrafodelista"/>
              <w:ind w:left="0"/>
              <w:jc w:val="both"/>
              <w:rPr>
                <w:rFonts w:cs="Arial"/>
                <w:sz w:val="24"/>
                <w:szCs w:val="24"/>
              </w:rPr>
            </w:pPr>
            <w:r w:rsidRPr="00F1751D">
              <w:rPr>
                <w:rFonts w:cs="Arial"/>
                <w:sz w:val="24"/>
                <w:szCs w:val="24"/>
              </w:rPr>
              <w:t>Empresa de Software.</w:t>
            </w:r>
          </w:p>
        </w:tc>
        <w:tc>
          <w:tcPr>
            <w:tcW w:w="2993" w:type="dxa"/>
          </w:tcPr>
          <w:p w14:paraId="44A081F6" w14:textId="77777777" w:rsidR="009A7FB8" w:rsidRPr="00F1751D" w:rsidRDefault="002D72EF" w:rsidP="003B7F3F">
            <w:pPr>
              <w:pStyle w:val="Prrafodelista"/>
              <w:ind w:left="0"/>
              <w:jc w:val="both"/>
              <w:rPr>
                <w:rFonts w:cs="Arial"/>
                <w:sz w:val="24"/>
                <w:szCs w:val="24"/>
              </w:rPr>
            </w:pPr>
            <w:r w:rsidRPr="00F1751D">
              <w:rPr>
                <w:rFonts w:cs="Arial"/>
                <w:sz w:val="24"/>
                <w:szCs w:val="24"/>
              </w:rPr>
              <w:t>Creación y mantenimiento del S.G.R.</w:t>
            </w:r>
          </w:p>
        </w:tc>
      </w:tr>
      <w:tr w:rsidR="009A7FB8" w:rsidRPr="00F1751D" w14:paraId="2A3AB47F" w14:textId="77777777">
        <w:tc>
          <w:tcPr>
            <w:tcW w:w="2992" w:type="dxa"/>
          </w:tcPr>
          <w:p w14:paraId="7B154381" w14:textId="77777777" w:rsidR="009A7FB8" w:rsidRPr="00F1751D" w:rsidRDefault="002D72EF" w:rsidP="009A7FB8">
            <w:pPr>
              <w:pStyle w:val="Prrafodelista"/>
              <w:ind w:left="0"/>
              <w:rPr>
                <w:rFonts w:cs="Arial"/>
                <w:sz w:val="24"/>
                <w:szCs w:val="24"/>
              </w:rPr>
            </w:pPr>
            <w:r w:rsidRPr="00F1751D">
              <w:rPr>
                <w:rFonts w:cs="Arial"/>
                <w:sz w:val="24"/>
                <w:szCs w:val="24"/>
              </w:rPr>
              <w:t>Revisor de documentos</w:t>
            </w:r>
          </w:p>
        </w:tc>
        <w:tc>
          <w:tcPr>
            <w:tcW w:w="2993" w:type="dxa"/>
          </w:tcPr>
          <w:p w14:paraId="79CBA1A6" w14:textId="77777777" w:rsidR="009A7FB8" w:rsidRPr="00F1751D" w:rsidRDefault="004B0947" w:rsidP="003B7F3F">
            <w:pPr>
              <w:pStyle w:val="Prrafodelista"/>
              <w:ind w:left="0"/>
              <w:jc w:val="both"/>
              <w:rPr>
                <w:rFonts w:cs="Arial"/>
                <w:sz w:val="24"/>
                <w:szCs w:val="24"/>
              </w:rPr>
            </w:pPr>
            <w:r w:rsidRPr="00F1751D">
              <w:rPr>
                <w:rFonts w:cs="Arial"/>
                <w:sz w:val="24"/>
                <w:szCs w:val="24"/>
              </w:rPr>
              <w:t>Ingeniero Aremy Olaya</w:t>
            </w:r>
            <w:r w:rsidR="002D72EF" w:rsidRPr="00F1751D">
              <w:rPr>
                <w:rFonts w:cs="Arial"/>
                <w:sz w:val="24"/>
                <w:szCs w:val="24"/>
              </w:rPr>
              <w:t xml:space="preserve"> Virrueta</w:t>
            </w:r>
            <w:r w:rsidRPr="00F1751D">
              <w:rPr>
                <w:rFonts w:cs="Arial"/>
                <w:sz w:val="24"/>
                <w:szCs w:val="24"/>
              </w:rPr>
              <w:t xml:space="preserve"> Gordillo</w:t>
            </w:r>
            <w:r w:rsidR="002D72EF" w:rsidRPr="00F1751D">
              <w:rPr>
                <w:rFonts w:cs="Arial"/>
                <w:sz w:val="24"/>
                <w:szCs w:val="24"/>
              </w:rPr>
              <w:t>, Catedratico de la Universidad Politécnica de Chiapas.</w:t>
            </w:r>
          </w:p>
        </w:tc>
        <w:tc>
          <w:tcPr>
            <w:tcW w:w="2993" w:type="dxa"/>
          </w:tcPr>
          <w:p w14:paraId="14054BD4" w14:textId="77777777" w:rsidR="009A7FB8" w:rsidRPr="00F1751D" w:rsidRDefault="00843406" w:rsidP="003B7F3F">
            <w:pPr>
              <w:pStyle w:val="Prrafodelista"/>
              <w:ind w:left="0"/>
              <w:jc w:val="both"/>
              <w:rPr>
                <w:rFonts w:cs="Arial"/>
                <w:sz w:val="24"/>
                <w:szCs w:val="24"/>
              </w:rPr>
            </w:pPr>
            <w:r w:rsidRPr="00F1751D">
              <w:rPr>
                <w:rFonts w:cs="Arial"/>
                <w:sz w:val="24"/>
                <w:szCs w:val="24"/>
              </w:rPr>
              <w:t>Revisar toda la documentación del análisis del sistema.</w:t>
            </w:r>
          </w:p>
        </w:tc>
      </w:tr>
      <w:tr w:rsidR="003A1409" w:rsidRPr="00F1751D" w14:paraId="2FB627CE" w14:textId="77777777">
        <w:tc>
          <w:tcPr>
            <w:tcW w:w="2992" w:type="dxa"/>
          </w:tcPr>
          <w:p w14:paraId="292B339F" w14:textId="77777777" w:rsidR="003A1409" w:rsidRPr="00F1751D" w:rsidRDefault="003A1409" w:rsidP="003A1409">
            <w:pPr>
              <w:pStyle w:val="Prrafodelista"/>
              <w:ind w:left="0"/>
              <w:rPr>
                <w:rFonts w:cs="Arial"/>
                <w:sz w:val="24"/>
                <w:szCs w:val="24"/>
              </w:rPr>
            </w:pPr>
            <w:r w:rsidRPr="00F1751D">
              <w:rPr>
                <w:rFonts w:cs="Arial"/>
                <w:sz w:val="24"/>
                <w:szCs w:val="24"/>
              </w:rPr>
              <w:t>Desarrollador</w:t>
            </w:r>
          </w:p>
        </w:tc>
        <w:tc>
          <w:tcPr>
            <w:tcW w:w="2993" w:type="dxa"/>
          </w:tcPr>
          <w:p w14:paraId="7968192C" w14:textId="77777777" w:rsidR="003A1409" w:rsidRPr="00F1751D" w:rsidRDefault="003A1409" w:rsidP="003A1409">
            <w:pPr>
              <w:pStyle w:val="Prrafodelista"/>
              <w:ind w:left="0"/>
              <w:jc w:val="both"/>
              <w:rPr>
                <w:rFonts w:cs="Arial"/>
                <w:sz w:val="24"/>
                <w:szCs w:val="24"/>
              </w:rPr>
            </w:pPr>
            <w:r w:rsidRPr="00F1751D">
              <w:rPr>
                <w:rFonts w:cs="Arial"/>
                <w:sz w:val="24"/>
                <w:szCs w:val="24"/>
              </w:rPr>
              <w:t>Usuario que tiene todos los privilegios incluyendo el de programar el S.G.R.</w:t>
            </w:r>
          </w:p>
        </w:tc>
        <w:tc>
          <w:tcPr>
            <w:tcW w:w="2993" w:type="dxa"/>
          </w:tcPr>
          <w:p w14:paraId="299AB8F4" w14:textId="77777777" w:rsidR="003A1409" w:rsidRPr="00F1751D" w:rsidRDefault="003A1409" w:rsidP="003A1409">
            <w:pPr>
              <w:pStyle w:val="Prrafodelista"/>
              <w:ind w:left="0"/>
              <w:jc w:val="both"/>
              <w:rPr>
                <w:rFonts w:cs="Arial"/>
                <w:sz w:val="24"/>
                <w:szCs w:val="24"/>
              </w:rPr>
            </w:pPr>
            <w:r w:rsidRPr="00F1751D">
              <w:rPr>
                <w:rFonts w:cs="Arial"/>
                <w:sz w:val="24"/>
                <w:szCs w:val="24"/>
              </w:rPr>
              <w:t>S.L.</w:t>
            </w:r>
          </w:p>
        </w:tc>
      </w:tr>
    </w:tbl>
    <w:p w14:paraId="7A21E864" w14:textId="77777777" w:rsidR="009A7FB8" w:rsidRPr="00F1751D" w:rsidRDefault="009A7FB8" w:rsidP="009A7FB8">
      <w:pPr>
        <w:pStyle w:val="Prrafodelista"/>
        <w:ind w:left="792"/>
        <w:rPr>
          <w:rFonts w:cs="Arial"/>
          <w:sz w:val="24"/>
          <w:szCs w:val="24"/>
        </w:rPr>
      </w:pPr>
    </w:p>
    <w:p w14:paraId="01DD4D60" w14:textId="77777777" w:rsidR="00843406" w:rsidRPr="00F1751D" w:rsidRDefault="00843406" w:rsidP="00843406">
      <w:pPr>
        <w:rPr>
          <w:rFonts w:cs="Arial"/>
          <w:sz w:val="24"/>
          <w:szCs w:val="24"/>
        </w:rPr>
      </w:pPr>
    </w:p>
    <w:p w14:paraId="21EE17E5" w14:textId="77777777" w:rsidR="00843406" w:rsidRPr="00F1751D" w:rsidRDefault="00843406" w:rsidP="00843406">
      <w:pPr>
        <w:pStyle w:val="Prrafodelista"/>
        <w:numPr>
          <w:ilvl w:val="1"/>
          <w:numId w:val="4"/>
        </w:numPr>
        <w:rPr>
          <w:rFonts w:cs="Arial"/>
          <w:sz w:val="24"/>
          <w:szCs w:val="24"/>
        </w:rPr>
      </w:pPr>
      <w:r w:rsidRPr="00F1751D">
        <w:rPr>
          <w:rFonts w:cs="Arial"/>
          <w:sz w:val="24"/>
          <w:szCs w:val="24"/>
        </w:rPr>
        <w:t>Resumen de usuarios</w:t>
      </w:r>
    </w:p>
    <w:p w14:paraId="461772A0" w14:textId="77777777" w:rsidR="00843406" w:rsidRPr="00F1751D" w:rsidRDefault="00843406" w:rsidP="00843406">
      <w:pPr>
        <w:pStyle w:val="Prrafodelista"/>
        <w:ind w:left="792"/>
        <w:rPr>
          <w:rFonts w:cs="Arial"/>
          <w:sz w:val="24"/>
          <w:szCs w:val="24"/>
        </w:rPr>
      </w:pPr>
    </w:p>
    <w:tbl>
      <w:tblPr>
        <w:tblStyle w:val="Cuadrculadetablaclara1"/>
        <w:tblW w:w="0" w:type="auto"/>
        <w:tblLook w:val="04A0" w:firstRow="1" w:lastRow="0" w:firstColumn="1" w:lastColumn="0" w:noHBand="0" w:noVBand="1"/>
      </w:tblPr>
      <w:tblGrid>
        <w:gridCol w:w="2992"/>
        <w:gridCol w:w="2993"/>
        <w:gridCol w:w="2993"/>
      </w:tblGrid>
      <w:tr w:rsidR="00843406" w:rsidRPr="00F1751D" w14:paraId="15403CE9" w14:textId="77777777">
        <w:tc>
          <w:tcPr>
            <w:tcW w:w="2992" w:type="dxa"/>
            <w:tcBorders>
              <w:bottom w:val="single" w:sz="12" w:space="0" w:color="666666" w:themeColor="text1" w:themeTint="99"/>
            </w:tcBorders>
          </w:tcPr>
          <w:p w14:paraId="0C954B14" w14:textId="77777777" w:rsidR="00843406" w:rsidRPr="00F1751D" w:rsidRDefault="00843406" w:rsidP="00843406">
            <w:pPr>
              <w:pStyle w:val="Prrafodelista"/>
              <w:ind w:left="0"/>
              <w:jc w:val="center"/>
              <w:rPr>
                <w:rFonts w:cs="Arial"/>
                <w:sz w:val="24"/>
                <w:szCs w:val="24"/>
              </w:rPr>
            </w:pPr>
            <w:r w:rsidRPr="00F1751D">
              <w:rPr>
                <w:rFonts w:cs="Arial"/>
                <w:sz w:val="24"/>
                <w:szCs w:val="24"/>
              </w:rPr>
              <w:t>Nombre</w:t>
            </w:r>
          </w:p>
        </w:tc>
        <w:tc>
          <w:tcPr>
            <w:tcW w:w="2993" w:type="dxa"/>
            <w:tcBorders>
              <w:bottom w:val="single" w:sz="12" w:space="0" w:color="666666" w:themeColor="text1" w:themeTint="99"/>
            </w:tcBorders>
          </w:tcPr>
          <w:p w14:paraId="566E07C5" w14:textId="77777777" w:rsidR="00843406" w:rsidRPr="00F1751D" w:rsidRDefault="00843406" w:rsidP="00843406">
            <w:pPr>
              <w:pStyle w:val="Prrafodelista"/>
              <w:ind w:left="0"/>
              <w:jc w:val="center"/>
              <w:rPr>
                <w:rFonts w:cs="Arial"/>
                <w:sz w:val="24"/>
                <w:szCs w:val="24"/>
              </w:rPr>
            </w:pPr>
            <w:r w:rsidRPr="00F1751D">
              <w:rPr>
                <w:rFonts w:cs="Arial"/>
                <w:sz w:val="24"/>
                <w:szCs w:val="24"/>
              </w:rPr>
              <w:t>Descripción</w:t>
            </w:r>
          </w:p>
        </w:tc>
        <w:tc>
          <w:tcPr>
            <w:tcW w:w="2993" w:type="dxa"/>
            <w:tcBorders>
              <w:bottom w:val="single" w:sz="12" w:space="0" w:color="666666" w:themeColor="text1" w:themeTint="99"/>
            </w:tcBorders>
          </w:tcPr>
          <w:p w14:paraId="562CF1AC" w14:textId="77777777" w:rsidR="00843406" w:rsidRPr="00F1751D" w:rsidRDefault="00843406" w:rsidP="00843406">
            <w:pPr>
              <w:pStyle w:val="Prrafodelista"/>
              <w:ind w:left="0"/>
              <w:jc w:val="center"/>
              <w:rPr>
                <w:rFonts w:cs="Arial"/>
                <w:sz w:val="24"/>
                <w:szCs w:val="24"/>
              </w:rPr>
            </w:pPr>
            <w:r w:rsidRPr="00F1751D">
              <w:rPr>
                <w:rFonts w:cs="Arial"/>
                <w:sz w:val="24"/>
                <w:szCs w:val="24"/>
              </w:rPr>
              <w:t>Stakeholders</w:t>
            </w:r>
          </w:p>
        </w:tc>
      </w:tr>
      <w:tr w:rsidR="008B232B" w:rsidRPr="00F1751D" w14:paraId="4A84B136" w14:textId="77777777">
        <w:tc>
          <w:tcPr>
            <w:tcW w:w="2992" w:type="dxa"/>
            <w:tcBorders>
              <w:top w:val="single" w:sz="4" w:space="0" w:color="BFBFBF" w:themeColor="background1" w:themeShade="BF"/>
              <w:bottom w:val="single" w:sz="4" w:space="0" w:color="BFBFBF" w:themeColor="background1" w:themeShade="BF"/>
            </w:tcBorders>
          </w:tcPr>
          <w:p w14:paraId="5C6D7FEC" w14:textId="77777777" w:rsidR="008B232B" w:rsidRPr="00F1751D" w:rsidRDefault="008B232B" w:rsidP="00843406">
            <w:pPr>
              <w:pStyle w:val="Prrafodelista"/>
              <w:ind w:left="0"/>
              <w:rPr>
                <w:rFonts w:cs="Arial"/>
                <w:sz w:val="24"/>
                <w:szCs w:val="24"/>
              </w:rPr>
            </w:pPr>
            <w:r w:rsidRPr="00F1751D">
              <w:rPr>
                <w:rFonts w:cs="Arial"/>
                <w:sz w:val="24"/>
                <w:szCs w:val="24"/>
              </w:rPr>
              <w:t>Administrador</w:t>
            </w:r>
          </w:p>
        </w:tc>
        <w:tc>
          <w:tcPr>
            <w:tcW w:w="2993" w:type="dxa"/>
            <w:tcBorders>
              <w:top w:val="single" w:sz="4" w:space="0" w:color="BFBFBF" w:themeColor="background1" w:themeShade="BF"/>
              <w:bottom w:val="single" w:sz="4" w:space="0" w:color="BFBFBF" w:themeColor="background1" w:themeShade="BF"/>
            </w:tcBorders>
          </w:tcPr>
          <w:p w14:paraId="6FD1734C" w14:textId="77777777" w:rsidR="008B232B" w:rsidRPr="00F1751D" w:rsidRDefault="008B232B" w:rsidP="003B7F3F">
            <w:pPr>
              <w:pStyle w:val="Prrafodelista"/>
              <w:ind w:left="0"/>
              <w:jc w:val="both"/>
              <w:rPr>
                <w:rFonts w:cs="Arial"/>
                <w:sz w:val="24"/>
                <w:szCs w:val="24"/>
              </w:rPr>
            </w:pPr>
            <w:r w:rsidRPr="00F1751D">
              <w:rPr>
                <w:rFonts w:cs="Arial"/>
                <w:sz w:val="24"/>
                <w:szCs w:val="24"/>
              </w:rPr>
              <w:t>Usuario con todos los privilegios del S.G.R.</w:t>
            </w:r>
          </w:p>
        </w:tc>
        <w:tc>
          <w:tcPr>
            <w:tcW w:w="2993" w:type="dxa"/>
            <w:tcBorders>
              <w:top w:val="single" w:sz="4" w:space="0" w:color="BFBFBF" w:themeColor="background1" w:themeShade="BF"/>
              <w:bottom w:val="single" w:sz="4" w:space="0" w:color="BFBFBF" w:themeColor="background1" w:themeShade="BF"/>
            </w:tcBorders>
          </w:tcPr>
          <w:p w14:paraId="51412065" w14:textId="77777777" w:rsidR="008B232B" w:rsidRPr="00F1751D" w:rsidRDefault="008B232B" w:rsidP="00843406">
            <w:pPr>
              <w:pStyle w:val="Prrafodelista"/>
              <w:ind w:left="0"/>
              <w:rPr>
                <w:rFonts w:cs="Arial"/>
                <w:sz w:val="24"/>
                <w:szCs w:val="24"/>
              </w:rPr>
            </w:pPr>
            <w:r w:rsidRPr="00F1751D">
              <w:rPr>
                <w:rFonts w:cs="Arial"/>
                <w:sz w:val="24"/>
                <w:szCs w:val="24"/>
              </w:rPr>
              <w:t>Cliente</w:t>
            </w:r>
          </w:p>
        </w:tc>
      </w:tr>
    </w:tbl>
    <w:p w14:paraId="5F8F3B62" w14:textId="77777777" w:rsidR="008B232B" w:rsidRPr="00F1751D" w:rsidRDefault="008B232B" w:rsidP="008B232B">
      <w:pPr>
        <w:rPr>
          <w:rFonts w:cs="Arial"/>
          <w:sz w:val="24"/>
          <w:szCs w:val="24"/>
        </w:rPr>
      </w:pPr>
    </w:p>
    <w:p w14:paraId="14E6057B" w14:textId="77777777" w:rsidR="008B232B" w:rsidRPr="00F1751D" w:rsidRDefault="008B232B" w:rsidP="008B232B">
      <w:pPr>
        <w:pStyle w:val="Prrafodelista"/>
        <w:numPr>
          <w:ilvl w:val="1"/>
          <w:numId w:val="4"/>
        </w:numPr>
        <w:rPr>
          <w:rFonts w:cs="Arial"/>
          <w:sz w:val="24"/>
          <w:szCs w:val="24"/>
        </w:rPr>
      </w:pPr>
      <w:r w:rsidRPr="00F1751D">
        <w:rPr>
          <w:rFonts w:cs="Arial"/>
          <w:sz w:val="24"/>
          <w:szCs w:val="24"/>
        </w:rPr>
        <w:t>Entorno de usuario</w:t>
      </w:r>
    </w:p>
    <w:p w14:paraId="2F2C50D9" w14:textId="77777777" w:rsidR="00003A4B" w:rsidRPr="00F1751D" w:rsidRDefault="00003A4B" w:rsidP="00003A4B">
      <w:pPr>
        <w:pStyle w:val="Prrafodelista"/>
        <w:ind w:left="792"/>
        <w:rPr>
          <w:rFonts w:cs="Arial"/>
          <w:sz w:val="24"/>
          <w:szCs w:val="24"/>
        </w:rPr>
      </w:pPr>
    </w:p>
    <w:p w14:paraId="0BFB0393" w14:textId="6BADA5CE" w:rsidR="00A965A5" w:rsidRDefault="00954924" w:rsidP="00F1751D">
      <w:pPr>
        <w:pStyle w:val="Prrafodelista"/>
        <w:ind w:left="792"/>
        <w:jc w:val="both"/>
        <w:rPr>
          <w:rFonts w:cs="Arial"/>
          <w:sz w:val="24"/>
          <w:szCs w:val="24"/>
        </w:rPr>
      </w:pPr>
      <w:r w:rsidRPr="00F1751D">
        <w:rPr>
          <w:rFonts w:cs="Arial"/>
          <w:sz w:val="24"/>
          <w:szCs w:val="24"/>
        </w:rPr>
        <w:t xml:space="preserve">El usuario podrá ingresar al sistema desde </w:t>
      </w:r>
      <w:r w:rsidR="00003A4B" w:rsidRPr="00F1751D">
        <w:rPr>
          <w:rFonts w:cs="Arial"/>
          <w:sz w:val="24"/>
          <w:szCs w:val="24"/>
        </w:rPr>
        <w:t xml:space="preserve">el equipo que donde se aloje la </w:t>
      </w:r>
      <w:r w:rsidR="00BF5C39">
        <w:rPr>
          <w:rFonts w:cs="Arial"/>
          <w:sz w:val="24"/>
          <w:szCs w:val="24"/>
        </w:rPr>
        <w:t>aplicación Web</w:t>
      </w:r>
      <w:r w:rsidR="00003A4B" w:rsidRPr="00F1751D">
        <w:rPr>
          <w:rFonts w:cs="Arial"/>
          <w:sz w:val="24"/>
          <w:szCs w:val="24"/>
        </w:rPr>
        <w:t xml:space="preserve"> y el manejador de la base de datos ‘WAMP’ esté correctamente instalado</w:t>
      </w:r>
      <w:r w:rsidRPr="00F1751D">
        <w:rPr>
          <w:rFonts w:cs="Arial"/>
          <w:sz w:val="24"/>
          <w:szCs w:val="24"/>
        </w:rPr>
        <w:t xml:space="preserve">. </w:t>
      </w:r>
      <w:r w:rsidR="00595881" w:rsidRPr="00F1751D">
        <w:rPr>
          <w:rFonts w:cs="Arial"/>
          <w:sz w:val="24"/>
          <w:szCs w:val="24"/>
        </w:rPr>
        <w:t>Una vez iniciada la sesión, podrá visualizar el menú de operaciones que puede realizar en el SG</w:t>
      </w:r>
      <w:ins w:id="1" w:author="Imac" w:date="2013-07-30T11:03:00Z">
        <w:r w:rsidR="00BF5C39">
          <w:rPr>
            <w:rFonts w:cs="Arial"/>
            <w:sz w:val="24"/>
            <w:szCs w:val="24"/>
          </w:rPr>
          <w:t>R</w:t>
        </w:r>
      </w:ins>
      <w:r w:rsidR="00595881" w:rsidRPr="00F1751D">
        <w:rPr>
          <w:rFonts w:cs="Arial"/>
          <w:sz w:val="24"/>
          <w:szCs w:val="24"/>
        </w:rPr>
        <w:t xml:space="preserve">. Es sencillo de manipular gracias a la vista de botones y tablas que proporciona </w:t>
      </w:r>
      <w:r w:rsidR="009474C1" w:rsidRPr="00F1751D">
        <w:rPr>
          <w:rFonts w:cs="Arial"/>
          <w:sz w:val="24"/>
          <w:szCs w:val="24"/>
        </w:rPr>
        <w:t>la aplicación</w:t>
      </w:r>
      <w:r w:rsidR="00595881" w:rsidRPr="00F1751D">
        <w:rPr>
          <w:rFonts w:cs="Arial"/>
          <w:sz w:val="24"/>
          <w:szCs w:val="24"/>
        </w:rPr>
        <w:t xml:space="preserve">. </w:t>
      </w:r>
    </w:p>
    <w:p w14:paraId="3170D6F8" w14:textId="77777777" w:rsidR="00F1751D" w:rsidRPr="00F1751D" w:rsidRDefault="00F1751D" w:rsidP="00F1751D">
      <w:pPr>
        <w:pStyle w:val="Prrafodelista"/>
        <w:ind w:left="792"/>
        <w:jc w:val="both"/>
        <w:rPr>
          <w:rFonts w:cs="Arial"/>
          <w:sz w:val="24"/>
          <w:szCs w:val="24"/>
        </w:rPr>
      </w:pPr>
    </w:p>
    <w:p w14:paraId="37C4E117" w14:textId="77777777" w:rsidR="00A965A5" w:rsidRPr="00F1751D" w:rsidRDefault="00A965A5" w:rsidP="00A965A5">
      <w:pPr>
        <w:pStyle w:val="Prrafodelista"/>
        <w:numPr>
          <w:ilvl w:val="1"/>
          <w:numId w:val="4"/>
        </w:numPr>
        <w:rPr>
          <w:rFonts w:cs="Arial"/>
          <w:sz w:val="24"/>
          <w:szCs w:val="24"/>
        </w:rPr>
      </w:pPr>
      <w:r w:rsidRPr="00F1751D">
        <w:rPr>
          <w:rFonts w:cs="Arial"/>
          <w:sz w:val="24"/>
          <w:szCs w:val="24"/>
        </w:rPr>
        <w:t>Perfiles de usuario</w:t>
      </w:r>
    </w:p>
    <w:p w14:paraId="16FBFC29" w14:textId="77777777" w:rsidR="00A965A5" w:rsidRPr="00F1751D" w:rsidRDefault="00A965A5" w:rsidP="00A965A5">
      <w:pPr>
        <w:pStyle w:val="Prrafodelista"/>
        <w:ind w:left="792"/>
        <w:rPr>
          <w:rFonts w:cs="Arial"/>
          <w:sz w:val="24"/>
          <w:szCs w:val="24"/>
        </w:rPr>
      </w:pPr>
    </w:p>
    <w:tbl>
      <w:tblPr>
        <w:tblStyle w:val="Cuadrculadetablaclara1"/>
        <w:tblW w:w="0" w:type="auto"/>
        <w:tblLook w:val="04A0" w:firstRow="1" w:lastRow="0" w:firstColumn="1" w:lastColumn="0" w:noHBand="0" w:noVBand="1"/>
      </w:tblPr>
      <w:tblGrid>
        <w:gridCol w:w="4489"/>
        <w:gridCol w:w="4489"/>
      </w:tblGrid>
      <w:tr w:rsidR="00A965A5" w:rsidRPr="00F1751D" w14:paraId="5E9FF64B" w14:textId="77777777">
        <w:tc>
          <w:tcPr>
            <w:tcW w:w="4489" w:type="dxa"/>
          </w:tcPr>
          <w:p w14:paraId="5C056B56" w14:textId="77777777" w:rsidR="00A965A5" w:rsidRPr="00F1751D" w:rsidRDefault="00A965A5" w:rsidP="00A965A5">
            <w:pPr>
              <w:pStyle w:val="Prrafodelista"/>
              <w:ind w:left="0"/>
              <w:rPr>
                <w:rFonts w:cs="Arial"/>
                <w:sz w:val="24"/>
                <w:szCs w:val="24"/>
              </w:rPr>
            </w:pPr>
            <w:r w:rsidRPr="00F1751D">
              <w:rPr>
                <w:rFonts w:cs="Arial"/>
                <w:sz w:val="24"/>
                <w:szCs w:val="24"/>
              </w:rPr>
              <w:t>Administrador</w:t>
            </w:r>
          </w:p>
        </w:tc>
        <w:tc>
          <w:tcPr>
            <w:tcW w:w="4489" w:type="dxa"/>
          </w:tcPr>
          <w:p w14:paraId="56F3B628" w14:textId="77777777" w:rsidR="00A965A5" w:rsidRPr="00F1751D" w:rsidRDefault="00595881" w:rsidP="00A965A5">
            <w:pPr>
              <w:pStyle w:val="Prrafodelista"/>
              <w:ind w:left="0"/>
              <w:rPr>
                <w:rFonts w:cs="Arial"/>
                <w:sz w:val="24"/>
                <w:szCs w:val="24"/>
              </w:rPr>
            </w:pPr>
            <w:r w:rsidRPr="00F1751D">
              <w:rPr>
                <w:rFonts w:cs="Arial"/>
                <w:sz w:val="24"/>
                <w:szCs w:val="24"/>
              </w:rPr>
              <w:t xml:space="preserve">Usuario capaz de visualizar y operar todas las herramientas proporcionadas por el </w:t>
            </w:r>
            <w:r w:rsidRPr="00F1751D">
              <w:rPr>
                <w:rFonts w:cs="Arial"/>
                <w:sz w:val="24"/>
                <w:szCs w:val="24"/>
              </w:rPr>
              <w:lastRenderedPageBreak/>
              <w:t>sistema como son: Dar de alta y/o a una pieza y/o equipo, así como saber fechas de los ingresos y de las bajas.</w:t>
            </w:r>
          </w:p>
        </w:tc>
      </w:tr>
    </w:tbl>
    <w:p w14:paraId="39B88C50" w14:textId="77777777" w:rsidR="00F525D5" w:rsidRPr="00F1751D" w:rsidRDefault="00F525D5" w:rsidP="00F525D5">
      <w:pPr>
        <w:rPr>
          <w:rFonts w:cs="Arial"/>
          <w:sz w:val="24"/>
          <w:szCs w:val="24"/>
        </w:rPr>
      </w:pPr>
    </w:p>
    <w:p w14:paraId="77EBB692" w14:textId="77777777" w:rsidR="000C29C7" w:rsidRPr="00F1751D" w:rsidRDefault="000C29C7" w:rsidP="00F525D5">
      <w:pPr>
        <w:rPr>
          <w:rFonts w:cs="Arial"/>
          <w:sz w:val="24"/>
          <w:szCs w:val="24"/>
        </w:rPr>
      </w:pPr>
    </w:p>
    <w:p w14:paraId="28C7F341" w14:textId="77777777" w:rsidR="00F525D5" w:rsidRDefault="00F525D5" w:rsidP="00F525D5">
      <w:pPr>
        <w:pStyle w:val="Prrafodelista"/>
        <w:numPr>
          <w:ilvl w:val="0"/>
          <w:numId w:val="4"/>
        </w:numPr>
        <w:rPr>
          <w:rFonts w:cs="Arial"/>
          <w:b/>
          <w:sz w:val="24"/>
          <w:szCs w:val="24"/>
        </w:rPr>
      </w:pPr>
      <w:r w:rsidRPr="00F1751D">
        <w:rPr>
          <w:rFonts w:cs="Arial"/>
          <w:b/>
          <w:sz w:val="24"/>
          <w:szCs w:val="24"/>
        </w:rPr>
        <w:t>Descripción global del producto</w:t>
      </w:r>
    </w:p>
    <w:p w14:paraId="54390154" w14:textId="77777777" w:rsidR="00F1751D" w:rsidRPr="00F1751D" w:rsidRDefault="00F1751D" w:rsidP="00F1751D">
      <w:pPr>
        <w:pStyle w:val="Prrafodelista"/>
        <w:ind w:left="360"/>
        <w:rPr>
          <w:rFonts w:cs="Arial"/>
          <w:b/>
          <w:sz w:val="24"/>
          <w:szCs w:val="24"/>
        </w:rPr>
      </w:pPr>
    </w:p>
    <w:p w14:paraId="19CBD3F7" w14:textId="77777777" w:rsidR="00F525D5" w:rsidRDefault="00F525D5" w:rsidP="00F525D5">
      <w:pPr>
        <w:pStyle w:val="Prrafodelista"/>
        <w:numPr>
          <w:ilvl w:val="1"/>
          <w:numId w:val="4"/>
        </w:numPr>
        <w:rPr>
          <w:rFonts w:cs="Arial"/>
          <w:sz w:val="24"/>
          <w:szCs w:val="24"/>
        </w:rPr>
      </w:pPr>
      <w:r w:rsidRPr="00F1751D">
        <w:rPr>
          <w:rFonts w:cs="Arial"/>
          <w:sz w:val="24"/>
          <w:szCs w:val="24"/>
        </w:rPr>
        <w:t>Perspectiva del producto</w:t>
      </w:r>
    </w:p>
    <w:p w14:paraId="50F3C514" w14:textId="77777777" w:rsidR="00F1751D" w:rsidRPr="00F1751D" w:rsidRDefault="00F1751D" w:rsidP="00F1751D">
      <w:pPr>
        <w:pStyle w:val="Prrafodelista"/>
        <w:ind w:left="792"/>
        <w:rPr>
          <w:rFonts w:cs="Arial"/>
          <w:sz w:val="24"/>
          <w:szCs w:val="24"/>
        </w:rPr>
      </w:pPr>
    </w:p>
    <w:p w14:paraId="3B8F6BEB" w14:textId="67EF8AD3" w:rsidR="00F525D5" w:rsidRPr="00F1751D" w:rsidRDefault="00210282" w:rsidP="00C40AD9">
      <w:pPr>
        <w:pStyle w:val="Prrafodelista"/>
        <w:ind w:left="792"/>
        <w:jc w:val="both"/>
        <w:rPr>
          <w:rFonts w:cs="Arial"/>
          <w:sz w:val="24"/>
          <w:szCs w:val="24"/>
        </w:rPr>
      </w:pPr>
      <w:r w:rsidRPr="00F1751D">
        <w:rPr>
          <w:rFonts w:cs="Arial"/>
          <w:sz w:val="24"/>
          <w:szCs w:val="24"/>
        </w:rPr>
        <w:t xml:space="preserve">Aplicación </w:t>
      </w:r>
      <w:r w:rsidR="00964BE4" w:rsidRPr="00F1751D">
        <w:rPr>
          <w:rFonts w:cs="Arial"/>
          <w:sz w:val="24"/>
          <w:szCs w:val="24"/>
        </w:rPr>
        <w:t xml:space="preserve">Web </w:t>
      </w:r>
      <w:r w:rsidRPr="00F1751D">
        <w:rPr>
          <w:rFonts w:cs="Arial"/>
          <w:sz w:val="24"/>
          <w:szCs w:val="24"/>
        </w:rPr>
        <w:t>desarrollada por la empresa Lifesoft que tiene el objetivo de solventar el problema de gestión</w:t>
      </w:r>
      <w:r w:rsidR="00964BE4" w:rsidRPr="00F1751D">
        <w:rPr>
          <w:rFonts w:cs="Arial"/>
          <w:sz w:val="24"/>
          <w:szCs w:val="24"/>
        </w:rPr>
        <w:t xml:space="preserve"> de inventarios</w:t>
      </w:r>
      <w:r w:rsidRPr="00F1751D">
        <w:rPr>
          <w:rFonts w:cs="Arial"/>
          <w:sz w:val="24"/>
          <w:szCs w:val="24"/>
        </w:rPr>
        <w:t xml:space="preserve"> del </w:t>
      </w:r>
      <w:r w:rsidR="00964BE4" w:rsidRPr="00F1751D">
        <w:rPr>
          <w:rFonts w:cs="Arial"/>
          <w:sz w:val="24"/>
          <w:szCs w:val="24"/>
        </w:rPr>
        <w:t>D</w:t>
      </w:r>
      <w:r w:rsidRPr="00F1751D">
        <w:rPr>
          <w:rFonts w:cs="Arial"/>
          <w:sz w:val="24"/>
          <w:szCs w:val="24"/>
        </w:rPr>
        <w:t xml:space="preserve">epartamento de </w:t>
      </w:r>
      <w:r w:rsidR="00964BE4" w:rsidRPr="00F1751D">
        <w:rPr>
          <w:rFonts w:cs="Arial"/>
          <w:sz w:val="24"/>
          <w:szCs w:val="24"/>
        </w:rPr>
        <w:t>I</w:t>
      </w:r>
      <w:r w:rsidRPr="00F1751D">
        <w:rPr>
          <w:rFonts w:cs="Arial"/>
          <w:sz w:val="24"/>
          <w:szCs w:val="24"/>
        </w:rPr>
        <w:t xml:space="preserve">nformática de la </w:t>
      </w:r>
      <w:r w:rsidR="00964BE4" w:rsidRPr="00F1751D">
        <w:rPr>
          <w:rFonts w:cs="Arial"/>
          <w:sz w:val="24"/>
          <w:szCs w:val="24"/>
        </w:rPr>
        <w:t>S</w:t>
      </w:r>
      <w:r w:rsidRPr="00F1751D">
        <w:rPr>
          <w:rFonts w:cs="Arial"/>
          <w:sz w:val="24"/>
          <w:szCs w:val="24"/>
        </w:rPr>
        <w:t xml:space="preserve">ecretaria de </w:t>
      </w:r>
      <w:r w:rsidR="00964BE4" w:rsidRPr="00F1751D">
        <w:rPr>
          <w:rFonts w:cs="Arial"/>
          <w:sz w:val="24"/>
          <w:szCs w:val="24"/>
        </w:rPr>
        <w:t>C</w:t>
      </w:r>
      <w:r w:rsidRPr="00F1751D">
        <w:rPr>
          <w:rFonts w:cs="Arial"/>
          <w:sz w:val="24"/>
          <w:szCs w:val="24"/>
        </w:rPr>
        <w:t>aminos</w:t>
      </w:r>
      <w:r w:rsidR="00A55F8C" w:rsidRPr="00F1751D">
        <w:rPr>
          <w:rFonts w:cs="Arial"/>
          <w:sz w:val="24"/>
          <w:szCs w:val="24"/>
        </w:rPr>
        <w:t xml:space="preserve"> y </w:t>
      </w:r>
      <w:r w:rsidR="00964BE4" w:rsidRPr="00F1751D">
        <w:rPr>
          <w:rFonts w:cs="Arial"/>
          <w:sz w:val="24"/>
          <w:szCs w:val="24"/>
        </w:rPr>
        <w:t>T</w:t>
      </w:r>
      <w:r w:rsidR="00A55F8C" w:rsidRPr="00F1751D">
        <w:rPr>
          <w:rFonts w:cs="Arial"/>
          <w:sz w:val="24"/>
          <w:szCs w:val="24"/>
        </w:rPr>
        <w:t xml:space="preserve">ransportes. Mediante </w:t>
      </w:r>
      <w:r w:rsidR="00964BE4" w:rsidRPr="00F1751D">
        <w:rPr>
          <w:rFonts w:cs="Arial"/>
          <w:sz w:val="24"/>
          <w:szCs w:val="24"/>
        </w:rPr>
        <w:t>t</w:t>
      </w:r>
      <w:r w:rsidR="00A55F8C" w:rsidRPr="00F1751D">
        <w:rPr>
          <w:rFonts w:cs="Arial"/>
          <w:sz w:val="24"/>
          <w:szCs w:val="24"/>
        </w:rPr>
        <w:t xml:space="preserve">ecnología </w:t>
      </w:r>
      <w:r w:rsidR="00964BE4" w:rsidRPr="00F1751D">
        <w:rPr>
          <w:rFonts w:cs="Arial"/>
          <w:sz w:val="24"/>
          <w:szCs w:val="24"/>
        </w:rPr>
        <w:t>W</w:t>
      </w:r>
      <w:r w:rsidR="00A55F8C" w:rsidRPr="00F1751D">
        <w:rPr>
          <w:rFonts w:cs="Arial"/>
          <w:sz w:val="24"/>
          <w:szCs w:val="24"/>
        </w:rPr>
        <w:t>eb, el SGR gestiona y almacena información sobre las refacciones, equipos de cómputo en buen y mal estado e indicando fechas exactas de cuándo y en donde se recibieron y se cambiaron.</w:t>
      </w:r>
    </w:p>
    <w:p w14:paraId="082BF143" w14:textId="77777777" w:rsidR="004267BC" w:rsidRPr="00F1751D" w:rsidRDefault="004267BC" w:rsidP="00C40AD9">
      <w:pPr>
        <w:pStyle w:val="Prrafodelista"/>
        <w:ind w:left="792"/>
        <w:jc w:val="both"/>
        <w:rPr>
          <w:rFonts w:cs="Arial"/>
          <w:sz w:val="24"/>
          <w:szCs w:val="24"/>
        </w:rPr>
      </w:pPr>
    </w:p>
    <w:p w14:paraId="18D3577B" w14:textId="77777777" w:rsidR="00173492" w:rsidRPr="00F1751D" w:rsidRDefault="00173492" w:rsidP="004267BC">
      <w:pPr>
        <w:pStyle w:val="Ttulo2"/>
        <w:keepLines w:val="0"/>
        <w:numPr>
          <w:ilvl w:val="1"/>
          <w:numId w:val="4"/>
        </w:numPr>
        <w:spacing w:before="120" w:after="60" w:line="240" w:lineRule="atLeast"/>
        <w:rPr>
          <w:rFonts w:asciiTheme="minorHAnsi" w:hAnsiTheme="minorHAnsi" w:cs="Arial"/>
          <w:b w:val="0"/>
          <w:color w:val="auto"/>
          <w:sz w:val="24"/>
          <w:szCs w:val="24"/>
        </w:rPr>
      </w:pPr>
      <w:bookmarkStart w:id="2" w:name="_Toc360468619"/>
      <w:r w:rsidRPr="00F1751D">
        <w:rPr>
          <w:rFonts w:asciiTheme="minorHAnsi" w:hAnsiTheme="minorHAnsi" w:cs="Arial"/>
          <w:b w:val="0"/>
          <w:color w:val="auto"/>
          <w:sz w:val="24"/>
          <w:szCs w:val="24"/>
        </w:rPr>
        <w:t>Resumen de características</w:t>
      </w:r>
      <w:bookmarkEnd w:id="2"/>
      <w:r w:rsidRPr="00F1751D">
        <w:rPr>
          <w:rFonts w:asciiTheme="minorHAnsi" w:hAnsiTheme="minorHAnsi" w:cs="Arial"/>
          <w:b w:val="0"/>
          <w:color w:val="auto"/>
          <w:sz w:val="24"/>
          <w:szCs w:val="24"/>
        </w:rPr>
        <w:t xml:space="preserve">  </w:t>
      </w:r>
    </w:p>
    <w:p w14:paraId="7ECFCFBD" w14:textId="77777777" w:rsidR="004267BC" w:rsidRPr="00F1751D" w:rsidRDefault="004267BC" w:rsidP="004267BC">
      <w:pPr>
        <w:rPr>
          <w:sz w:val="24"/>
          <w:szCs w:val="24"/>
        </w:rPr>
      </w:pPr>
    </w:p>
    <w:p w14:paraId="05617F7F" w14:textId="77777777" w:rsidR="00173492" w:rsidRPr="00F1751D" w:rsidRDefault="00173492" w:rsidP="00173492">
      <w:pPr>
        <w:pStyle w:val="Textoindependiente"/>
        <w:rPr>
          <w:rFonts w:asciiTheme="minorHAnsi" w:hAnsiTheme="minorHAnsi" w:cs="Arial"/>
          <w:sz w:val="24"/>
          <w:szCs w:val="24"/>
          <w:lang w:val="es-ES"/>
        </w:rPr>
      </w:pPr>
      <w:r w:rsidRPr="00F1751D">
        <w:rPr>
          <w:rFonts w:asciiTheme="minorHAnsi" w:hAnsiTheme="minorHAnsi" w:cs="Arial"/>
          <w:sz w:val="24"/>
          <w:szCs w:val="24"/>
          <w:lang w:val="es-ES"/>
        </w:rPr>
        <w:t xml:space="preserve">A continuación se muestra una lista de beneficios: </w:t>
      </w:r>
    </w:p>
    <w:tbl>
      <w:tblPr>
        <w:tblStyle w:val="Cuadrculadetablaclara1"/>
        <w:tblW w:w="0" w:type="auto"/>
        <w:tblLook w:val="04A0" w:firstRow="1" w:lastRow="0" w:firstColumn="1" w:lastColumn="0" w:noHBand="0" w:noVBand="1"/>
      </w:tblPr>
      <w:tblGrid>
        <w:gridCol w:w="4489"/>
        <w:gridCol w:w="4489"/>
      </w:tblGrid>
      <w:tr w:rsidR="00595881" w:rsidRPr="00F1751D" w14:paraId="1706B377" w14:textId="77777777">
        <w:tc>
          <w:tcPr>
            <w:tcW w:w="4489" w:type="dxa"/>
            <w:tcBorders>
              <w:bottom w:val="single" w:sz="12" w:space="0" w:color="666666" w:themeColor="text1" w:themeTint="99"/>
            </w:tcBorders>
          </w:tcPr>
          <w:p w14:paraId="0864EC1A" w14:textId="77777777" w:rsidR="00595881" w:rsidRPr="00F1751D" w:rsidRDefault="00595881" w:rsidP="00173492">
            <w:pPr>
              <w:pStyle w:val="Textoindependiente"/>
              <w:ind w:left="0"/>
              <w:rPr>
                <w:rFonts w:asciiTheme="minorHAnsi" w:hAnsiTheme="minorHAnsi" w:cs="Arial"/>
                <w:sz w:val="24"/>
                <w:szCs w:val="24"/>
                <w:lang w:val="es-ES"/>
              </w:rPr>
            </w:pPr>
            <w:r w:rsidRPr="00F1751D">
              <w:rPr>
                <w:rFonts w:asciiTheme="minorHAnsi" w:hAnsiTheme="minorHAnsi" w:cs="Arial"/>
                <w:sz w:val="24"/>
                <w:szCs w:val="24"/>
                <w:lang w:val="es-ES"/>
              </w:rPr>
              <w:t>Beneficio del cliente</w:t>
            </w:r>
          </w:p>
        </w:tc>
        <w:tc>
          <w:tcPr>
            <w:tcW w:w="4489" w:type="dxa"/>
            <w:tcBorders>
              <w:bottom w:val="single" w:sz="12" w:space="0" w:color="666666" w:themeColor="text1" w:themeTint="99"/>
            </w:tcBorders>
          </w:tcPr>
          <w:p w14:paraId="22C2676E" w14:textId="77777777" w:rsidR="00595881" w:rsidRPr="00F1751D" w:rsidRDefault="00D8722F" w:rsidP="00173492">
            <w:pPr>
              <w:pStyle w:val="Textoindependiente"/>
              <w:ind w:left="0"/>
              <w:rPr>
                <w:rFonts w:asciiTheme="minorHAnsi" w:hAnsiTheme="minorHAnsi" w:cs="Arial"/>
                <w:sz w:val="24"/>
                <w:szCs w:val="24"/>
                <w:lang w:val="es-ES"/>
              </w:rPr>
            </w:pPr>
            <w:r w:rsidRPr="00F1751D">
              <w:rPr>
                <w:rFonts w:asciiTheme="minorHAnsi" w:hAnsiTheme="minorHAnsi" w:cs="Arial"/>
                <w:sz w:val="24"/>
                <w:szCs w:val="24"/>
                <w:lang w:val="es-ES"/>
              </w:rPr>
              <w:t>Características que lo apoyan</w:t>
            </w:r>
          </w:p>
        </w:tc>
      </w:tr>
      <w:tr w:rsidR="00595881" w:rsidRPr="00F1751D" w14:paraId="49D66396" w14:textId="77777777">
        <w:tc>
          <w:tcPr>
            <w:tcW w:w="4489" w:type="dxa"/>
            <w:tcBorders>
              <w:top w:val="single" w:sz="12" w:space="0" w:color="666666" w:themeColor="text1" w:themeTint="99"/>
            </w:tcBorders>
          </w:tcPr>
          <w:p w14:paraId="771FA129" w14:textId="77777777" w:rsidR="00595881" w:rsidRPr="00F1751D" w:rsidRDefault="00D8722F" w:rsidP="00173492">
            <w:pPr>
              <w:pStyle w:val="Textoindependiente"/>
              <w:ind w:left="0"/>
              <w:rPr>
                <w:rFonts w:asciiTheme="minorHAnsi" w:hAnsiTheme="minorHAnsi" w:cs="Arial"/>
                <w:sz w:val="24"/>
                <w:szCs w:val="24"/>
                <w:lang w:val="es-ES"/>
              </w:rPr>
            </w:pPr>
            <w:r w:rsidRPr="00F1751D">
              <w:rPr>
                <w:rFonts w:asciiTheme="minorHAnsi" w:hAnsiTheme="minorHAnsi" w:cs="Arial"/>
                <w:sz w:val="24"/>
                <w:szCs w:val="24"/>
                <w:lang w:val="es-ES"/>
              </w:rPr>
              <w:t>Organización de reportes</w:t>
            </w:r>
          </w:p>
        </w:tc>
        <w:tc>
          <w:tcPr>
            <w:tcW w:w="4489" w:type="dxa"/>
            <w:tcBorders>
              <w:top w:val="single" w:sz="12" w:space="0" w:color="666666" w:themeColor="text1" w:themeTint="99"/>
            </w:tcBorders>
          </w:tcPr>
          <w:p w14:paraId="1376A64C" w14:textId="77777777" w:rsidR="00595881" w:rsidRPr="00F1751D" w:rsidRDefault="00D8722F" w:rsidP="00173492">
            <w:pPr>
              <w:pStyle w:val="Textoindependiente"/>
              <w:ind w:left="0"/>
              <w:rPr>
                <w:rFonts w:asciiTheme="minorHAnsi" w:hAnsiTheme="minorHAnsi" w:cs="Arial"/>
                <w:sz w:val="24"/>
                <w:szCs w:val="24"/>
                <w:lang w:val="es-ES"/>
              </w:rPr>
            </w:pPr>
            <w:r w:rsidRPr="00F1751D">
              <w:rPr>
                <w:rFonts w:asciiTheme="minorHAnsi" w:hAnsiTheme="minorHAnsi" w:cs="Arial"/>
                <w:sz w:val="24"/>
                <w:szCs w:val="24"/>
                <w:lang w:val="es-ES"/>
              </w:rPr>
              <w:t>Se registran todos los folios de los reportes de refacciones y equipos en mal y buen estado</w:t>
            </w:r>
          </w:p>
        </w:tc>
      </w:tr>
      <w:tr w:rsidR="00595881" w:rsidRPr="00F1751D" w14:paraId="5D8220F9" w14:textId="77777777">
        <w:tc>
          <w:tcPr>
            <w:tcW w:w="4489" w:type="dxa"/>
          </w:tcPr>
          <w:p w14:paraId="40B75140" w14:textId="77777777" w:rsidR="00595881" w:rsidRPr="00F1751D" w:rsidRDefault="00D8722F" w:rsidP="00173492">
            <w:pPr>
              <w:pStyle w:val="Textoindependiente"/>
              <w:ind w:left="0"/>
              <w:rPr>
                <w:rFonts w:asciiTheme="minorHAnsi" w:hAnsiTheme="minorHAnsi" w:cs="Arial"/>
                <w:sz w:val="24"/>
                <w:szCs w:val="24"/>
                <w:lang w:val="es-ES"/>
              </w:rPr>
            </w:pPr>
            <w:r w:rsidRPr="00F1751D">
              <w:rPr>
                <w:rFonts w:asciiTheme="minorHAnsi" w:hAnsiTheme="minorHAnsi" w:cs="Arial"/>
                <w:sz w:val="24"/>
                <w:szCs w:val="24"/>
                <w:lang w:val="es-ES"/>
              </w:rPr>
              <w:t>Búsqueda eficiente y eficaz de refacciones y equipos</w:t>
            </w:r>
          </w:p>
        </w:tc>
        <w:tc>
          <w:tcPr>
            <w:tcW w:w="4489" w:type="dxa"/>
          </w:tcPr>
          <w:p w14:paraId="53B4E355" w14:textId="77777777" w:rsidR="00595881" w:rsidRPr="00F1751D" w:rsidRDefault="00D8722F" w:rsidP="00173492">
            <w:pPr>
              <w:pStyle w:val="Textoindependiente"/>
              <w:ind w:left="0"/>
              <w:rPr>
                <w:rFonts w:asciiTheme="minorHAnsi" w:hAnsiTheme="minorHAnsi" w:cs="Arial"/>
                <w:sz w:val="24"/>
                <w:szCs w:val="24"/>
                <w:lang w:val="es-ES"/>
              </w:rPr>
            </w:pPr>
            <w:r w:rsidRPr="00F1751D">
              <w:rPr>
                <w:rFonts w:asciiTheme="minorHAnsi" w:hAnsiTheme="minorHAnsi" w:cs="Arial"/>
                <w:sz w:val="24"/>
                <w:szCs w:val="24"/>
                <w:lang w:val="es-ES"/>
              </w:rPr>
              <w:t>Con el número de folio, el sistema busca rápidamente las refacciones o equipos relacionados, mostrando fecha y hora de inserción y eliminación de los registros.</w:t>
            </w:r>
          </w:p>
        </w:tc>
      </w:tr>
      <w:tr w:rsidR="00595881" w:rsidRPr="00F1751D" w14:paraId="02B3C44F" w14:textId="77777777">
        <w:tc>
          <w:tcPr>
            <w:tcW w:w="4489" w:type="dxa"/>
          </w:tcPr>
          <w:p w14:paraId="6437DC47" w14:textId="77777777" w:rsidR="00595881" w:rsidRPr="00F1751D" w:rsidRDefault="00D8722F" w:rsidP="00173492">
            <w:pPr>
              <w:pStyle w:val="Textoindependiente"/>
              <w:ind w:left="0"/>
              <w:rPr>
                <w:rFonts w:asciiTheme="minorHAnsi" w:hAnsiTheme="minorHAnsi" w:cs="Arial"/>
                <w:sz w:val="24"/>
                <w:szCs w:val="24"/>
                <w:lang w:val="es-ES"/>
              </w:rPr>
            </w:pPr>
            <w:r w:rsidRPr="00F1751D">
              <w:rPr>
                <w:rFonts w:asciiTheme="minorHAnsi" w:hAnsiTheme="minorHAnsi" w:cs="Arial"/>
                <w:sz w:val="24"/>
                <w:szCs w:val="24"/>
                <w:lang w:val="es-ES"/>
              </w:rPr>
              <w:t xml:space="preserve">Pedido de refacciones y equipos con </w:t>
            </w:r>
            <w:r w:rsidR="0036308D" w:rsidRPr="00F1751D">
              <w:rPr>
                <w:rFonts w:asciiTheme="minorHAnsi" w:hAnsiTheme="minorHAnsi" w:cs="Arial"/>
                <w:sz w:val="24"/>
                <w:szCs w:val="24"/>
                <w:lang w:val="es-ES"/>
              </w:rPr>
              <w:t>anticipación</w:t>
            </w:r>
          </w:p>
        </w:tc>
        <w:tc>
          <w:tcPr>
            <w:tcW w:w="4489" w:type="dxa"/>
          </w:tcPr>
          <w:p w14:paraId="4E0A783E" w14:textId="77777777" w:rsidR="00595881" w:rsidRPr="00F1751D" w:rsidRDefault="0036308D" w:rsidP="00173492">
            <w:pPr>
              <w:pStyle w:val="Textoindependiente"/>
              <w:ind w:left="0"/>
              <w:rPr>
                <w:rFonts w:asciiTheme="minorHAnsi" w:hAnsiTheme="minorHAnsi" w:cs="Arial"/>
                <w:sz w:val="24"/>
                <w:szCs w:val="24"/>
                <w:lang w:val="es-ES"/>
              </w:rPr>
            </w:pPr>
            <w:r w:rsidRPr="00F1751D">
              <w:rPr>
                <w:rFonts w:asciiTheme="minorHAnsi" w:hAnsiTheme="minorHAnsi" w:cs="Arial"/>
                <w:sz w:val="24"/>
                <w:szCs w:val="24"/>
                <w:lang w:val="es-ES"/>
              </w:rPr>
              <w:t>El sistema alertará cuando alguna refacción o equipo se encuentre escasa y a punto de agotarse, sugiriendo el pedido de más refacciones.</w:t>
            </w:r>
          </w:p>
        </w:tc>
      </w:tr>
    </w:tbl>
    <w:p w14:paraId="457EBFC0" w14:textId="77777777" w:rsidR="00595881" w:rsidRDefault="00595881" w:rsidP="00173492">
      <w:pPr>
        <w:pStyle w:val="Textoindependiente"/>
        <w:rPr>
          <w:ins w:id="3" w:author="Carlos Ruiz" w:date="2013-07-30T20:28:00Z"/>
          <w:rFonts w:asciiTheme="minorHAnsi" w:hAnsiTheme="minorHAnsi" w:cs="Arial"/>
          <w:sz w:val="24"/>
          <w:szCs w:val="24"/>
          <w:lang w:val="es-ES"/>
        </w:rPr>
      </w:pPr>
    </w:p>
    <w:p w14:paraId="0B1FAB6C" w14:textId="77777777" w:rsidR="00023529" w:rsidRPr="00F1751D" w:rsidRDefault="00023529" w:rsidP="00173492">
      <w:pPr>
        <w:pStyle w:val="Textoindependiente"/>
        <w:rPr>
          <w:rFonts w:asciiTheme="minorHAnsi" w:hAnsiTheme="minorHAnsi" w:cs="Arial"/>
          <w:sz w:val="24"/>
          <w:szCs w:val="24"/>
          <w:lang w:val="es-ES"/>
        </w:rPr>
      </w:pPr>
    </w:p>
    <w:p w14:paraId="2A8EF34F" w14:textId="77777777" w:rsidR="004267BC" w:rsidRPr="00F1751D" w:rsidRDefault="004267BC" w:rsidP="004267BC">
      <w:pPr>
        <w:pStyle w:val="Textoindependiente"/>
        <w:numPr>
          <w:ilvl w:val="2"/>
          <w:numId w:val="4"/>
        </w:numPr>
        <w:rPr>
          <w:rFonts w:asciiTheme="minorHAnsi" w:hAnsiTheme="minorHAnsi" w:cs="Arial"/>
          <w:sz w:val="24"/>
          <w:szCs w:val="24"/>
          <w:lang w:val="es-ES"/>
        </w:rPr>
      </w:pPr>
      <w:r w:rsidRPr="00F1751D">
        <w:rPr>
          <w:rFonts w:asciiTheme="minorHAnsi" w:hAnsiTheme="minorHAnsi" w:cs="Arial"/>
          <w:sz w:val="24"/>
          <w:szCs w:val="24"/>
          <w:lang w:val="es-ES"/>
        </w:rPr>
        <w:lastRenderedPageBreak/>
        <w:t>Suposiciones</w:t>
      </w:r>
    </w:p>
    <w:p w14:paraId="5A062708" w14:textId="211298DC" w:rsidR="00A7137C" w:rsidRDefault="007755FD" w:rsidP="00023529">
      <w:pPr>
        <w:pStyle w:val="Textoindependiente"/>
        <w:ind w:left="1224"/>
        <w:jc w:val="both"/>
        <w:rPr>
          <w:rFonts w:asciiTheme="minorHAnsi" w:hAnsiTheme="minorHAnsi" w:cs="Arial"/>
          <w:sz w:val="24"/>
          <w:szCs w:val="24"/>
          <w:lang w:val="es-ES"/>
        </w:rPr>
      </w:pPr>
      <w:r>
        <w:rPr>
          <w:rFonts w:asciiTheme="minorHAnsi" w:hAnsiTheme="minorHAnsi" w:cs="Arial"/>
          <w:sz w:val="24"/>
          <w:szCs w:val="24"/>
          <w:lang w:val="es-ES"/>
        </w:rPr>
        <w:t>El SGR está diseñado para trabajar normalmente en casi todos los escenarios, sin embargo, existen cuestiones las cuales se supone que este podría tener un mal funcionamiento como son:</w:t>
      </w:r>
    </w:p>
    <w:p w14:paraId="5A50CC76" w14:textId="3B244604" w:rsidR="00105984" w:rsidRDefault="00105984" w:rsidP="00023529">
      <w:pPr>
        <w:pStyle w:val="Textoindependiente"/>
        <w:numPr>
          <w:ilvl w:val="0"/>
          <w:numId w:val="35"/>
        </w:numPr>
        <w:jc w:val="both"/>
        <w:rPr>
          <w:rFonts w:asciiTheme="minorHAnsi" w:hAnsiTheme="minorHAnsi" w:cs="Arial"/>
          <w:sz w:val="24"/>
          <w:szCs w:val="24"/>
          <w:lang w:val="es-ES"/>
        </w:rPr>
      </w:pPr>
      <w:r>
        <w:rPr>
          <w:rFonts w:asciiTheme="minorHAnsi" w:hAnsiTheme="minorHAnsi" w:cs="Arial"/>
          <w:sz w:val="24"/>
          <w:szCs w:val="24"/>
          <w:lang w:val="es-ES"/>
        </w:rPr>
        <w:t>La base de datos crezca al grado de utilizar todo o más de la capacidad de almacenamiento de la computadora.</w:t>
      </w:r>
    </w:p>
    <w:p w14:paraId="7871D34A" w14:textId="73F754E6" w:rsidR="00105984" w:rsidRDefault="00C828BE" w:rsidP="00023529">
      <w:pPr>
        <w:pStyle w:val="Textoindependiente"/>
        <w:numPr>
          <w:ilvl w:val="0"/>
          <w:numId w:val="35"/>
        </w:numPr>
        <w:jc w:val="both"/>
        <w:rPr>
          <w:rFonts w:asciiTheme="minorHAnsi" w:hAnsiTheme="minorHAnsi" w:cs="Arial"/>
          <w:sz w:val="24"/>
          <w:szCs w:val="24"/>
          <w:lang w:val="es-ES"/>
        </w:rPr>
      </w:pPr>
      <w:bookmarkStart w:id="4" w:name="_GoBack"/>
      <w:bookmarkEnd w:id="4"/>
      <w:r>
        <w:rPr>
          <w:rFonts w:asciiTheme="minorHAnsi" w:hAnsiTheme="minorHAnsi" w:cs="Arial"/>
          <w:sz w:val="24"/>
          <w:szCs w:val="24"/>
          <w:lang w:val="es-ES"/>
        </w:rPr>
        <w:t xml:space="preserve">El usuario modifique o elimine </w:t>
      </w:r>
      <w:r w:rsidR="00B90436">
        <w:rPr>
          <w:rFonts w:asciiTheme="minorHAnsi" w:hAnsiTheme="minorHAnsi" w:cs="Arial"/>
          <w:sz w:val="24"/>
          <w:szCs w:val="24"/>
          <w:lang w:val="es-ES"/>
        </w:rPr>
        <w:t>la base de datos: El usuario de la computadora puede modificar o borrar archivos que son necesarios para el buen funcionamiento de la base de datos y a su vez del sistema.</w:t>
      </w:r>
      <w:r w:rsidR="00023529">
        <w:rPr>
          <w:rFonts w:asciiTheme="minorHAnsi" w:hAnsiTheme="minorHAnsi" w:cs="Arial"/>
          <w:sz w:val="24"/>
          <w:szCs w:val="24"/>
          <w:lang w:val="es-ES"/>
        </w:rPr>
        <w:t xml:space="preserve"> Podrían modificar o borrar campos, columnas, tablas y la base de datos.</w:t>
      </w:r>
    </w:p>
    <w:p w14:paraId="370AA785" w14:textId="37B408E1" w:rsidR="00C828BE" w:rsidRDefault="00C828BE" w:rsidP="00023529">
      <w:pPr>
        <w:pStyle w:val="Textoindependiente"/>
        <w:numPr>
          <w:ilvl w:val="0"/>
          <w:numId w:val="35"/>
        </w:numPr>
        <w:jc w:val="both"/>
        <w:rPr>
          <w:rFonts w:asciiTheme="minorHAnsi" w:hAnsiTheme="minorHAnsi" w:cs="Arial"/>
          <w:sz w:val="24"/>
          <w:szCs w:val="24"/>
          <w:lang w:val="es-ES"/>
        </w:rPr>
      </w:pPr>
      <w:r>
        <w:rPr>
          <w:rFonts w:asciiTheme="minorHAnsi" w:hAnsiTheme="minorHAnsi" w:cs="Arial"/>
          <w:sz w:val="24"/>
          <w:szCs w:val="24"/>
          <w:lang w:val="es-ES"/>
        </w:rPr>
        <w:t>El usuario modifique o elimine archivos del SGR</w:t>
      </w:r>
      <w:r w:rsidR="00023529">
        <w:rPr>
          <w:rFonts w:asciiTheme="minorHAnsi" w:hAnsiTheme="minorHAnsi" w:cs="Arial"/>
          <w:sz w:val="24"/>
          <w:szCs w:val="24"/>
          <w:lang w:val="es-ES"/>
        </w:rPr>
        <w:t>: El usuario de la computadora puede modificar o borrar archivos que son necesarios para el buen funcionamiento del sistema. Podrían modificar o borrar archivos que son necesarios para el SGR.</w:t>
      </w:r>
    </w:p>
    <w:p w14:paraId="44C26492" w14:textId="67475267" w:rsidR="00B90436" w:rsidRPr="00F1751D" w:rsidRDefault="00B90436" w:rsidP="00023529">
      <w:pPr>
        <w:pStyle w:val="Textoindependiente"/>
        <w:numPr>
          <w:ilvl w:val="0"/>
          <w:numId w:val="35"/>
        </w:numPr>
        <w:jc w:val="both"/>
        <w:rPr>
          <w:rFonts w:asciiTheme="minorHAnsi" w:hAnsiTheme="minorHAnsi" w:cs="Arial"/>
          <w:sz w:val="24"/>
          <w:szCs w:val="24"/>
          <w:lang w:val="es-ES"/>
        </w:rPr>
      </w:pPr>
      <w:r>
        <w:rPr>
          <w:rFonts w:asciiTheme="minorHAnsi" w:hAnsiTheme="minorHAnsi" w:cs="Arial"/>
          <w:sz w:val="24"/>
          <w:szCs w:val="24"/>
          <w:lang w:val="es-ES"/>
        </w:rPr>
        <w:t>Cambio en la modalidad de recepción y entrega de equipos</w:t>
      </w:r>
      <w:r w:rsidR="00023529">
        <w:rPr>
          <w:rFonts w:asciiTheme="minorHAnsi" w:hAnsiTheme="minorHAnsi" w:cs="Arial"/>
          <w:sz w:val="24"/>
          <w:szCs w:val="24"/>
          <w:lang w:val="es-ES"/>
        </w:rPr>
        <w:t>: La institución cambien el formato de algún reporte o la manera en que el usuario maneje refacciones.</w:t>
      </w:r>
    </w:p>
    <w:p w14:paraId="3914539F" w14:textId="77777777" w:rsidR="004230E3" w:rsidRPr="00F1751D" w:rsidRDefault="00964BE4" w:rsidP="00A7137C">
      <w:pPr>
        <w:pStyle w:val="Prrafodelista"/>
        <w:numPr>
          <w:ilvl w:val="1"/>
          <w:numId w:val="4"/>
        </w:numPr>
        <w:rPr>
          <w:rFonts w:cs="Arial"/>
          <w:sz w:val="24"/>
          <w:szCs w:val="24"/>
        </w:rPr>
      </w:pPr>
      <w:r w:rsidRPr="00F1751D">
        <w:rPr>
          <w:rStyle w:val="Refdecomentario"/>
          <w:vanish/>
          <w:sz w:val="24"/>
          <w:szCs w:val="24"/>
        </w:rPr>
        <w:commentReference w:id="5"/>
      </w:r>
      <w:r w:rsidR="00C40AD9" w:rsidRPr="00F1751D">
        <w:rPr>
          <w:rFonts w:cs="Arial"/>
          <w:sz w:val="24"/>
          <w:szCs w:val="24"/>
        </w:rPr>
        <w:t xml:space="preserve"> </w:t>
      </w:r>
      <w:r w:rsidR="004230E3" w:rsidRPr="00F1751D">
        <w:rPr>
          <w:rFonts w:cs="Arial"/>
          <w:sz w:val="24"/>
          <w:szCs w:val="24"/>
        </w:rPr>
        <w:t>Costo</w:t>
      </w:r>
    </w:p>
    <w:p w14:paraId="5BD8BBF3" w14:textId="77777777" w:rsidR="00415F4C" w:rsidRPr="00F1751D" w:rsidRDefault="00415F4C" w:rsidP="00A565E1">
      <w:pPr>
        <w:pStyle w:val="Prrafodelista"/>
        <w:tabs>
          <w:tab w:val="left" w:pos="3480"/>
        </w:tabs>
        <w:ind w:left="792"/>
        <w:rPr>
          <w:rFonts w:cs="Arial"/>
          <w:sz w:val="24"/>
          <w:szCs w:val="24"/>
        </w:rPr>
      </w:pPr>
      <w:r w:rsidRPr="00F1751D">
        <w:rPr>
          <w:rFonts w:cs="Arial"/>
          <w:sz w:val="24"/>
          <w:szCs w:val="24"/>
        </w:rPr>
        <w:t>A continuación se muestran los puntos de función</w:t>
      </w:r>
    </w:p>
    <w:p w14:paraId="24AF342B" w14:textId="77777777" w:rsidR="00415F4C" w:rsidRPr="00F1751D" w:rsidRDefault="00415F4C" w:rsidP="00A565E1">
      <w:pPr>
        <w:pStyle w:val="Prrafodelista"/>
        <w:tabs>
          <w:tab w:val="left" w:pos="3480"/>
        </w:tabs>
        <w:ind w:left="792"/>
        <w:rPr>
          <w:rFonts w:cs="Arial"/>
          <w:sz w:val="24"/>
          <w:szCs w:val="24"/>
        </w:rPr>
      </w:pPr>
    </w:p>
    <w:p w14:paraId="707115C2" w14:textId="77777777" w:rsidR="00415F4C" w:rsidRPr="00F1751D" w:rsidRDefault="00415F4C" w:rsidP="00A565E1">
      <w:pPr>
        <w:pStyle w:val="Prrafodelista"/>
        <w:tabs>
          <w:tab w:val="left" w:pos="3480"/>
        </w:tabs>
        <w:ind w:left="792"/>
        <w:rPr>
          <w:rFonts w:cs="Arial"/>
          <w:sz w:val="24"/>
          <w:szCs w:val="24"/>
        </w:rPr>
      </w:pPr>
      <w:r w:rsidRPr="00F1751D">
        <w:rPr>
          <w:rFonts w:cs="Arial"/>
          <w:sz w:val="24"/>
          <w:szCs w:val="24"/>
        </w:rPr>
        <w:t>Salidas</w:t>
      </w:r>
    </w:p>
    <w:tbl>
      <w:tblPr>
        <w:tblStyle w:val="Cuadrculadetablaclara1"/>
        <w:tblW w:w="8828" w:type="dxa"/>
        <w:tblLook w:val="04A0" w:firstRow="1" w:lastRow="0" w:firstColumn="1" w:lastColumn="0" w:noHBand="0" w:noVBand="1"/>
      </w:tblPr>
      <w:tblGrid>
        <w:gridCol w:w="4414"/>
        <w:gridCol w:w="4414"/>
      </w:tblGrid>
      <w:tr w:rsidR="00415F4C" w:rsidRPr="00F1751D" w14:paraId="307CC33A" w14:textId="77777777">
        <w:tc>
          <w:tcPr>
            <w:tcW w:w="4414" w:type="dxa"/>
          </w:tcPr>
          <w:p w14:paraId="3D5C9FE6" w14:textId="77777777" w:rsidR="00415F4C" w:rsidRPr="00F1751D" w:rsidRDefault="00415F4C" w:rsidP="00415F4C">
            <w:pPr>
              <w:pStyle w:val="Prrafodelista"/>
              <w:tabs>
                <w:tab w:val="left" w:pos="3480"/>
              </w:tabs>
              <w:ind w:left="0"/>
              <w:rPr>
                <w:rFonts w:cs="Arial"/>
                <w:sz w:val="24"/>
                <w:szCs w:val="24"/>
              </w:rPr>
            </w:pPr>
            <w:r w:rsidRPr="00F1751D">
              <w:rPr>
                <w:rFonts w:cs="Arial"/>
                <w:sz w:val="24"/>
                <w:szCs w:val="24"/>
              </w:rPr>
              <w:t>Generar número de reporte para empacar con la posibilidad de imprimir.</w:t>
            </w:r>
          </w:p>
        </w:tc>
        <w:tc>
          <w:tcPr>
            <w:tcW w:w="4414" w:type="dxa"/>
          </w:tcPr>
          <w:p w14:paraId="256F0E1A" w14:textId="77777777" w:rsidR="00415F4C" w:rsidRPr="00F1751D" w:rsidRDefault="00415F4C" w:rsidP="00415F4C">
            <w:pPr>
              <w:pStyle w:val="Prrafodelista"/>
              <w:tabs>
                <w:tab w:val="left" w:pos="3480"/>
              </w:tabs>
              <w:ind w:left="0"/>
              <w:rPr>
                <w:rFonts w:cs="Arial"/>
                <w:sz w:val="24"/>
                <w:szCs w:val="24"/>
              </w:rPr>
            </w:pPr>
            <w:r w:rsidRPr="00F1751D">
              <w:rPr>
                <w:rFonts w:cs="Arial"/>
                <w:sz w:val="24"/>
                <w:szCs w:val="24"/>
              </w:rPr>
              <w:t>Simple4</w:t>
            </w:r>
          </w:p>
        </w:tc>
      </w:tr>
      <w:tr w:rsidR="00415F4C" w:rsidRPr="00F1751D" w14:paraId="6B91ED28" w14:textId="77777777">
        <w:tc>
          <w:tcPr>
            <w:tcW w:w="4414" w:type="dxa"/>
          </w:tcPr>
          <w:p w14:paraId="3D5A625C" w14:textId="77777777" w:rsidR="00415F4C" w:rsidRPr="00F1751D" w:rsidRDefault="00415F4C" w:rsidP="00415F4C">
            <w:pPr>
              <w:pStyle w:val="Prrafodelista"/>
              <w:tabs>
                <w:tab w:val="left" w:pos="3480"/>
              </w:tabs>
              <w:ind w:left="0"/>
              <w:rPr>
                <w:rFonts w:cs="Arial"/>
                <w:sz w:val="24"/>
                <w:szCs w:val="24"/>
              </w:rPr>
            </w:pPr>
            <w:r w:rsidRPr="00F1751D">
              <w:rPr>
                <w:rFonts w:cs="Arial"/>
                <w:sz w:val="24"/>
                <w:szCs w:val="24"/>
              </w:rPr>
              <w:t>Enviar al administrador vía correo electrónico</w:t>
            </w:r>
          </w:p>
        </w:tc>
        <w:tc>
          <w:tcPr>
            <w:tcW w:w="4414" w:type="dxa"/>
          </w:tcPr>
          <w:p w14:paraId="4F7C388A" w14:textId="77777777" w:rsidR="00415F4C" w:rsidRPr="00F1751D" w:rsidRDefault="00415F4C" w:rsidP="00415F4C">
            <w:pPr>
              <w:pStyle w:val="Prrafodelista"/>
              <w:tabs>
                <w:tab w:val="left" w:pos="3480"/>
              </w:tabs>
              <w:ind w:left="0"/>
              <w:rPr>
                <w:rFonts w:cs="Arial"/>
                <w:sz w:val="24"/>
                <w:szCs w:val="24"/>
              </w:rPr>
            </w:pPr>
            <w:r w:rsidRPr="00F1751D">
              <w:rPr>
                <w:rFonts w:cs="Arial"/>
                <w:sz w:val="24"/>
                <w:szCs w:val="24"/>
              </w:rPr>
              <w:t>Simple4</w:t>
            </w:r>
          </w:p>
        </w:tc>
      </w:tr>
    </w:tbl>
    <w:p w14:paraId="58440E5E" w14:textId="77777777" w:rsidR="0026585E" w:rsidRPr="00F1751D" w:rsidRDefault="00A565E1" w:rsidP="00A565E1">
      <w:pPr>
        <w:pStyle w:val="Prrafodelista"/>
        <w:tabs>
          <w:tab w:val="left" w:pos="3480"/>
        </w:tabs>
        <w:ind w:left="792"/>
        <w:rPr>
          <w:rFonts w:cs="Arial"/>
          <w:sz w:val="24"/>
          <w:szCs w:val="24"/>
        </w:rPr>
      </w:pPr>
      <w:r w:rsidRPr="00F1751D">
        <w:rPr>
          <w:rFonts w:cs="Arial"/>
          <w:sz w:val="24"/>
          <w:szCs w:val="24"/>
        </w:rPr>
        <w:tab/>
      </w:r>
    </w:p>
    <w:p w14:paraId="45E80949" w14:textId="77777777" w:rsidR="00415F4C" w:rsidRPr="00F1751D" w:rsidRDefault="00415F4C" w:rsidP="00A565E1">
      <w:pPr>
        <w:pStyle w:val="Prrafodelista"/>
        <w:tabs>
          <w:tab w:val="left" w:pos="3480"/>
        </w:tabs>
        <w:ind w:left="792"/>
        <w:rPr>
          <w:rFonts w:cs="Arial"/>
          <w:sz w:val="24"/>
          <w:szCs w:val="24"/>
        </w:rPr>
      </w:pPr>
      <w:r w:rsidRPr="00F1751D">
        <w:rPr>
          <w:rFonts w:cs="Arial"/>
          <w:sz w:val="24"/>
          <w:szCs w:val="24"/>
        </w:rPr>
        <w:t>Entradas</w:t>
      </w:r>
    </w:p>
    <w:tbl>
      <w:tblPr>
        <w:tblStyle w:val="Cuadrculadetablaclara1"/>
        <w:tblW w:w="0" w:type="auto"/>
        <w:tblLook w:val="04A0" w:firstRow="1" w:lastRow="0" w:firstColumn="1" w:lastColumn="0" w:noHBand="0" w:noVBand="1"/>
      </w:tblPr>
      <w:tblGrid>
        <w:gridCol w:w="4414"/>
        <w:gridCol w:w="4414"/>
      </w:tblGrid>
      <w:tr w:rsidR="00415F4C" w:rsidRPr="00F1751D" w14:paraId="5507CA8A" w14:textId="77777777">
        <w:tc>
          <w:tcPr>
            <w:tcW w:w="4414" w:type="dxa"/>
          </w:tcPr>
          <w:p w14:paraId="71B906E4" w14:textId="77777777" w:rsidR="00415F4C" w:rsidRPr="00F1751D" w:rsidRDefault="00415F4C" w:rsidP="00A565E1">
            <w:pPr>
              <w:pStyle w:val="Prrafodelista"/>
              <w:tabs>
                <w:tab w:val="left" w:pos="3480"/>
              </w:tabs>
              <w:ind w:left="0"/>
              <w:rPr>
                <w:rFonts w:cs="Arial"/>
                <w:sz w:val="24"/>
                <w:szCs w:val="24"/>
              </w:rPr>
            </w:pPr>
            <w:r w:rsidRPr="00F1751D">
              <w:rPr>
                <w:rFonts w:cs="Arial"/>
                <w:sz w:val="24"/>
                <w:szCs w:val="24"/>
              </w:rPr>
              <w:t>Ingresar información a través del formulario de registro de piezas o equipos.</w:t>
            </w:r>
          </w:p>
        </w:tc>
        <w:tc>
          <w:tcPr>
            <w:tcW w:w="4414" w:type="dxa"/>
          </w:tcPr>
          <w:p w14:paraId="624A3CB5" w14:textId="77777777" w:rsidR="00415F4C" w:rsidRPr="00F1751D" w:rsidRDefault="00415F4C" w:rsidP="00A565E1">
            <w:pPr>
              <w:pStyle w:val="Prrafodelista"/>
              <w:tabs>
                <w:tab w:val="left" w:pos="3480"/>
              </w:tabs>
              <w:ind w:left="0"/>
              <w:rPr>
                <w:rFonts w:cs="Arial"/>
                <w:sz w:val="24"/>
                <w:szCs w:val="24"/>
              </w:rPr>
            </w:pPr>
            <w:r w:rsidRPr="00F1751D">
              <w:rPr>
                <w:rFonts w:cs="Arial"/>
                <w:sz w:val="24"/>
                <w:szCs w:val="24"/>
              </w:rPr>
              <w:t>Medio 4.</w:t>
            </w:r>
          </w:p>
        </w:tc>
      </w:tr>
      <w:tr w:rsidR="00415F4C" w:rsidRPr="00F1751D" w14:paraId="67A784F3" w14:textId="77777777">
        <w:tc>
          <w:tcPr>
            <w:tcW w:w="4414" w:type="dxa"/>
          </w:tcPr>
          <w:p w14:paraId="26F1E15B" w14:textId="77777777" w:rsidR="00415F4C" w:rsidRPr="00F1751D" w:rsidRDefault="00415F4C" w:rsidP="00A565E1">
            <w:pPr>
              <w:pStyle w:val="Prrafodelista"/>
              <w:tabs>
                <w:tab w:val="left" w:pos="3480"/>
              </w:tabs>
              <w:ind w:left="0"/>
              <w:rPr>
                <w:rFonts w:cs="Arial"/>
                <w:sz w:val="24"/>
                <w:szCs w:val="24"/>
              </w:rPr>
            </w:pPr>
            <w:r w:rsidRPr="00F1751D">
              <w:rPr>
                <w:rFonts w:cs="Arial"/>
                <w:sz w:val="24"/>
                <w:szCs w:val="24"/>
              </w:rPr>
              <w:t>Dar de baja a refacciones o equipo de cómputo de SGR.</w:t>
            </w:r>
          </w:p>
        </w:tc>
        <w:tc>
          <w:tcPr>
            <w:tcW w:w="4414" w:type="dxa"/>
          </w:tcPr>
          <w:p w14:paraId="285F3601" w14:textId="77777777" w:rsidR="00415F4C" w:rsidRPr="00F1751D" w:rsidRDefault="00415F4C" w:rsidP="00A565E1">
            <w:pPr>
              <w:pStyle w:val="Prrafodelista"/>
              <w:tabs>
                <w:tab w:val="left" w:pos="3480"/>
              </w:tabs>
              <w:ind w:left="0"/>
              <w:rPr>
                <w:rFonts w:cs="Arial"/>
                <w:sz w:val="24"/>
                <w:szCs w:val="24"/>
              </w:rPr>
            </w:pPr>
            <w:r w:rsidRPr="00F1751D">
              <w:rPr>
                <w:rFonts w:cs="Arial"/>
                <w:sz w:val="24"/>
                <w:szCs w:val="24"/>
              </w:rPr>
              <w:t>Medio 4</w:t>
            </w:r>
          </w:p>
        </w:tc>
      </w:tr>
      <w:tr w:rsidR="00415F4C" w:rsidRPr="00F1751D" w14:paraId="4D725E48" w14:textId="77777777">
        <w:tc>
          <w:tcPr>
            <w:tcW w:w="4414" w:type="dxa"/>
          </w:tcPr>
          <w:p w14:paraId="20A44E26" w14:textId="77777777" w:rsidR="00415F4C" w:rsidRPr="00F1751D" w:rsidRDefault="00415F4C" w:rsidP="00A565E1">
            <w:pPr>
              <w:pStyle w:val="Prrafodelista"/>
              <w:tabs>
                <w:tab w:val="left" w:pos="3480"/>
              </w:tabs>
              <w:ind w:left="0"/>
              <w:rPr>
                <w:rFonts w:cs="Arial"/>
                <w:sz w:val="24"/>
                <w:szCs w:val="24"/>
              </w:rPr>
            </w:pPr>
            <w:r w:rsidRPr="00F1751D">
              <w:rPr>
                <w:rFonts w:cs="Arial"/>
                <w:sz w:val="24"/>
                <w:szCs w:val="24"/>
              </w:rPr>
              <w:t>Ingresar  información requerida al  formulario inventario del SGR.</w:t>
            </w:r>
          </w:p>
        </w:tc>
        <w:tc>
          <w:tcPr>
            <w:tcW w:w="4414" w:type="dxa"/>
          </w:tcPr>
          <w:p w14:paraId="5A56C28C" w14:textId="77777777" w:rsidR="00415F4C" w:rsidRPr="00F1751D" w:rsidRDefault="00415F4C" w:rsidP="00A565E1">
            <w:pPr>
              <w:pStyle w:val="Prrafodelista"/>
              <w:tabs>
                <w:tab w:val="left" w:pos="3480"/>
              </w:tabs>
              <w:ind w:left="0"/>
              <w:rPr>
                <w:rFonts w:cs="Arial"/>
                <w:sz w:val="24"/>
                <w:szCs w:val="24"/>
              </w:rPr>
            </w:pPr>
            <w:r w:rsidRPr="00F1751D">
              <w:rPr>
                <w:rFonts w:cs="Arial"/>
                <w:sz w:val="24"/>
                <w:szCs w:val="24"/>
              </w:rPr>
              <w:t>Medio 4.</w:t>
            </w:r>
          </w:p>
        </w:tc>
      </w:tr>
      <w:tr w:rsidR="00415F4C" w:rsidRPr="00F1751D" w14:paraId="166EC746" w14:textId="77777777">
        <w:tc>
          <w:tcPr>
            <w:tcW w:w="4414" w:type="dxa"/>
          </w:tcPr>
          <w:p w14:paraId="3797DFCD" w14:textId="77777777" w:rsidR="00415F4C" w:rsidRPr="00F1751D" w:rsidRDefault="00415F4C" w:rsidP="00A565E1">
            <w:pPr>
              <w:pStyle w:val="Prrafodelista"/>
              <w:tabs>
                <w:tab w:val="left" w:pos="3480"/>
              </w:tabs>
              <w:ind w:left="0"/>
              <w:rPr>
                <w:rFonts w:cs="Arial"/>
                <w:sz w:val="24"/>
                <w:szCs w:val="24"/>
              </w:rPr>
            </w:pPr>
            <w:r w:rsidRPr="00F1751D">
              <w:rPr>
                <w:rFonts w:cs="Arial"/>
                <w:sz w:val="24"/>
                <w:szCs w:val="24"/>
              </w:rPr>
              <w:t>Generar informe.</w:t>
            </w:r>
          </w:p>
        </w:tc>
        <w:tc>
          <w:tcPr>
            <w:tcW w:w="4414" w:type="dxa"/>
          </w:tcPr>
          <w:p w14:paraId="587187AC" w14:textId="77777777" w:rsidR="00415F4C" w:rsidRPr="00F1751D" w:rsidRDefault="00415F4C" w:rsidP="00A565E1">
            <w:pPr>
              <w:pStyle w:val="Prrafodelista"/>
              <w:tabs>
                <w:tab w:val="left" w:pos="3480"/>
              </w:tabs>
              <w:ind w:left="0"/>
              <w:rPr>
                <w:rFonts w:cs="Arial"/>
                <w:sz w:val="24"/>
                <w:szCs w:val="24"/>
              </w:rPr>
            </w:pPr>
            <w:r w:rsidRPr="00F1751D">
              <w:rPr>
                <w:rFonts w:cs="Arial"/>
                <w:sz w:val="24"/>
                <w:szCs w:val="24"/>
              </w:rPr>
              <w:t>Simple 3.</w:t>
            </w:r>
          </w:p>
        </w:tc>
      </w:tr>
      <w:tr w:rsidR="00415F4C" w:rsidRPr="00F1751D" w14:paraId="23C947DB" w14:textId="77777777">
        <w:tc>
          <w:tcPr>
            <w:tcW w:w="4414" w:type="dxa"/>
          </w:tcPr>
          <w:p w14:paraId="32DF9096" w14:textId="77777777" w:rsidR="00415F4C" w:rsidRPr="00F1751D" w:rsidRDefault="00415F4C" w:rsidP="00A565E1">
            <w:pPr>
              <w:pStyle w:val="Prrafodelista"/>
              <w:tabs>
                <w:tab w:val="left" w:pos="3480"/>
              </w:tabs>
              <w:ind w:left="0"/>
              <w:rPr>
                <w:rFonts w:cs="Arial"/>
                <w:sz w:val="24"/>
                <w:szCs w:val="24"/>
              </w:rPr>
            </w:pPr>
            <w:r w:rsidRPr="00F1751D">
              <w:rPr>
                <w:rFonts w:cs="Arial"/>
                <w:sz w:val="24"/>
                <w:szCs w:val="24"/>
              </w:rPr>
              <w:t>Llenar hoja de reporte de falla de un equipo de cómputo.</w:t>
            </w:r>
          </w:p>
        </w:tc>
        <w:tc>
          <w:tcPr>
            <w:tcW w:w="4414" w:type="dxa"/>
          </w:tcPr>
          <w:p w14:paraId="45BAA142" w14:textId="77777777" w:rsidR="00415F4C" w:rsidRPr="00F1751D" w:rsidRDefault="00415F4C" w:rsidP="00A565E1">
            <w:pPr>
              <w:pStyle w:val="Prrafodelista"/>
              <w:tabs>
                <w:tab w:val="left" w:pos="3480"/>
              </w:tabs>
              <w:ind w:left="0"/>
              <w:rPr>
                <w:rFonts w:cs="Arial"/>
                <w:sz w:val="24"/>
                <w:szCs w:val="24"/>
              </w:rPr>
            </w:pPr>
            <w:r w:rsidRPr="00F1751D">
              <w:rPr>
                <w:rFonts w:cs="Arial"/>
                <w:sz w:val="24"/>
                <w:szCs w:val="24"/>
              </w:rPr>
              <w:t>Medio 4.</w:t>
            </w:r>
          </w:p>
        </w:tc>
      </w:tr>
      <w:tr w:rsidR="00415F4C" w:rsidRPr="00F1751D" w14:paraId="43302D0A" w14:textId="77777777">
        <w:tc>
          <w:tcPr>
            <w:tcW w:w="4414" w:type="dxa"/>
          </w:tcPr>
          <w:p w14:paraId="7BD65F17" w14:textId="77777777" w:rsidR="00415F4C" w:rsidRPr="00F1751D" w:rsidRDefault="00415F4C" w:rsidP="00A565E1">
            <w:pPr>
              <w:pStyle w:val="Prrafodelista"/>
              <w:tabs>
                <w:tab w:val="left" w:pos="3480"/>
              </w:tabs>
              <w:ind w:left="0"/>
              <w:rPr>
                <w:rFonts w:cs="Arial"/>
                <w:sz w:val="24"/>
                <w:szCs w:val="24"/>
              </w:rPr>
            </w:pPr>
            <w:r w:rsidRPr="00F1751D">
              <w:rPr>
                <w:rFonts w:cs="Arial"/>
                <w:sz w:val="24"/>
                <w:szCs w:val="24"/>
              </w:rPr>
              <w:t xml:space="preserve">Remplazar el equipo dañado por uno </w:t>
            </w:r>
            <w:r w:rsidRPr="00F1751D">
              <w:rPr>
                <w:rFonts w:cs="Arial"/>
                <w:sz w:val="24"/>
                <w:szCs w:val="24"/>
              </w:rPr>
              <w:lastRenderedPageBreak/>
              <w:t>temporal.</w:t>
            </w:r>
          </w:p>
        </w:tc>
        <w:tc>
          <w:tcPr>
            <w:tcW w:w="4414" w:type="dxa"/>
          </w:tcPr>
          <w:p w14:paraId="6A0B00F2" w14:textId="77777777" w:rsidR="00415F4C" w:rsidRPr="00F1751D" w:rsidRDefault="00415F4C" w:rsidP="00A565E1">
            <w:pPr>
              <w:pStyle w:val="Prrafodelista"/>
              <w:tabs>
                <w:tab w:val="left" w:pos="3480"/>
              </w:tabs>
              <w:ind w:left="0"/>
              <w:rPr>
                <w:rFonts w:cs="Arial"/>
                <w:sz w:val="24"/>
                <w:szCs w:val="24"/>
              </w:rPr>
            </w:pPr>
            <w:r w:rsidRPr="00F1751D">
              <w:rPr>
                <w:rFonts w:cs="Arial"/>
                <w:sz w:val="24"/>
                <w:szCs w:val="24"/>
              </w:rPr>
              <w:lastRenderedPageBreak/>
              <w:t>Simple 3.</w:t>
            </w:r>
          </w:p>
        </w:tc>
      </w:tr>
    </w:tbl>
    <w:p w14:paraId="2A3CAC68" w14:textId="77777777" w:rsidR="00415F4C" w:rsidRPr="00F1751D" w:rsidRDefault="00415F4C" w:rsidP="00A565E1">
      <w:pPr>
        <w:pStyle w:val="Prrafodelista"/>
        <w:tabs>
          <w:tab w:val="left" w:pos="3480"/>
        </w:tabs>
        <w:ind w:left="792"/>
        <w:rPr>
          <w:rFonts w:cs="Arial"/>
          <w:sz w:val="24"/>
          <w:szCs w:val="24"/>
        </w:rPr>
      </w:pPr>
    </w:p>
    <w:p w14:paraId="703F81BB" w14:textId="70F4E5C8" w:rsidR="00A7137C" w:rsidRPr="00F1751D" w:rsidRDefault="00415F4C" w:rsidP="00A7137C">
      <w:pPr>
        <w:tabs>
          <w:tab w:val="left" w:pos="3480"/>
        </w:tabs>
        <w:rPr>
          <w:rFonts w:cs="Arial"/>
          <w:sz w:val="24"/>
          <w:szCs w:val="24"/>
        </w:rPr>
      </w:pPr>
      <w:r w:rsidRPr="00F1751D">
        <w:rPr>
          <w:rFonts w:cs="Arial"/>
          <w:sz w:val="24"/>
          <w:szCs w:val="24"/>
        </w:rPr>
        <w:t>Consultas</w:t>
      </w:r>
    </w:p>
    <w:tbl>
      <w:tblPr>
        <w:tblStyle w:val="Cuadrculadetablaclara1"/>
        <w:tblW w:w="0" w:type="auto"/>
        <w:tblLook w:val="04A0" w:firstRow="1" w:lastRow="0" w:firstColumn="1" w:lastColumn="0" w:noHBand="0" w:noVBand="1"/>
      </w:tblPr>
      <w:tblGrid>
        <w:gridCol w:w="4018"/>
        <w:gridCol w:w="4018"/>
      </w:tblGrid>
      <w:tr w:rsidR="00415F4C" w:rsidRPr="00F1751D" w14:paraId="2983BF7A" w14:textId="77777777" w:rsidTr="00F1751D">
        <w:tc>
          <w:tcPr>
            <w:tcW w:w="4018" w:type="dxa"/>
          </w:tcPr>
          <w:p w14:paraId="4F60DF8A" w14:textId="77777777" w:rsidR="00415F4C" w:rsidRPr="00F1751D" w:rsidRDefault="00415F4C" w:rsidP="00415F4C">
            <w:pPr>
              <w:pStyle w:val="Prrafodelista"/>
              <w:tabs>
                <w:tab w:val="left" w:pos="3480"/>
              </w:tabs>
              <w:ind w:left="0"/>
              <w:rPr>
                <w:rFonts w:cs="Arial"/>
                <w:sz w:val="24"/>
                <w:szCs w:val="24"/>
              </w:rPr>
            </w:pPr>
            <w:r w:rsidRPr="00F1751D">
              <w:rPr>
                <w:rFonts w:cs="Arial"/>
                <w:sz w:val="24"/>
                <w:szCs w:val="24"/>
              </w:rPr>
              <w:t>Generar informe</w:t>
            </w:r>
          </w:p>
        </w:tc>
        <w:tc>
          <w:tcPr>
            <w:tcW w:w="4018" w:type="dxa"/>
          </w:tcPr>
          <w:p w14:paraId="526C8DAB" w14:textId="77777777" w:rsidR="00415F4C" w:rsidRPr="00F1751D" w:rsidRDefault="00415F4C" w:rsidP="00415F4C">
            <w:pPr>
              <w:pStyle w:val="Prrafodelista"/>
              <w:tabs>
                <w:tab w:val="left" w:pos="3480"/>
              </w:tabs>
              <w:ind w:left="0"/>
              <w:rPr>
                <w:rFonts w:cs="Arial"/>
                <w:sz w:val="24"/>
                <w:szCs w:val="24"/>
              </w:rPr>
            </w:pPr>
            <w:r w:rsidRPr="00F1751D">
              <w:rPr>
                <w:rFonts w:cs="Arial"/>
                <w:sz w:val="24"/>
                <w:szCs w:val="24"/>
              </w:rPr>
              <w:t>Medio4</w:t>
            </w:r>
          </w:p>
        </w:tc>
      </w:tr>
      <w:tr w:rsidR="00415F4C" w:rsidRPr="00F1751D" w14:paraId="391A3C44" w14:textId="77777777" w:rsidTr="00F1751D">
        <w:tc>
          <w:tcPr>
            <w:tcW w:w="4018" w:type="dxa"/>
          </w:tcPr>
          <w:p w14:paraId="3E556371" w14:textId="77777777" w:rsidR="00415F4C" w:rsidRPr="00F1751D" w:rsidRDefault="00415F4C" w:rsidP="00415F4C">
            <w:pPr>
              <w:pStyle w:val="Prrafodelista"/>
              <w:tabs>
                <w:tab w:val="left" w:pos="3480"/>
              </w:tabs>
              <w:ind w:left="0"/>
              <w:rPr>
                <w:rFonts w:cs="Arial"/>
                <w:sz w:val="24"/>
                <w:szCs w:val="24"/>
              </w:rPr>
            </w:pPr>
            <w:r w:rsidRPr="00F1751D">
              <w:rPr>
                <w:rFonts w:cs="Arial"/>
                <w:sz w:val="24"/>
                <w:szCs w:val="24"/>
              </w:rPr>
              <w:t>Dar de baja al equipo del SGR</w:t>
            </w:r>
          </w:p>
        </w:tc>
        <w:tc>
          <w:tcPr>
            <w:tcW w:w="4018" w:type="dxa"/>
          </w:tcPr>
          <w:p w14:paraId="6CD4C1C3" w14:textId="77777777" w:rsidR="00415F4C" w:rsidRPr="00F1751D" w:rsidRDefault="00415F4C" w:rsidP="00415F4C">
            <w:pPr>
              <w:pStyle w:val="Prrafodelista"/>
              <w:tabs>
                <w:tab w:val="left" w:pos="3480"/>
              </w:tabs>
              <w:ind w:left="0"/>
              <w:rPr>
                <w:rFonts w:cs="Arial"/>
                <w:sz w:val="24"/>
                <w:szCs w:val="24"/>
              </w:rPr>
            </w:pPr>
            <w:r w:rsidRPr="00F1751D">
              <w:rPr>
                <w:rFonts w:cs="Arial"/>
                <w:sz w:val="24"/>
                <w:szCs w:val="24"/>
              </w:rPr>
              <w:t>Simple3</w:t>
            </w:r>
          </w:p>
        </w:tc>
      </w:tr>
      <w:tr w:rsidR="00415F4C" w:rsidRPr="00F1751D" w14:paraId="75B525F3" w14:textId="77777777" w:rsidTr="00F1751D">
        <w:tc>
          <w:tcPr>
            <w:tcW w:w="4018" w:type="dxa"/>
          </w:tcPr>
          <w:p w14:paraId="3E86E23B" w14:textId="77777777" w:rsidR="00415F4C" w:rsidRPr="00F1751D" w:rsidRDefault="00415F4C" w:rsidP="00415F4C">
            <w:pPr>
              <w:pStyle w:val="Prrafodelista"/>
              <w:tabs>
                <w:tab w:val="left" w:pos="3480"/>
              </w:tabs>
              <w:ind w:left="0"/>
              <w:rPr>
                <w:rFonts w:cs="Arial"/>
                <w:sz w:val="24"/>
                <w:szCs w:val="24"/>
              </w:rPr>
            </w:pPr>
            <w:r w:rsidRPr="00F1751D">
              <w:rPr>
                <w:rFonts w:cs="Arial"/>
                <w:sz w:val="24"/>
                <w:szCs w:val="24"/>
              </w:rPr>
              <w:t>Cambiar en  EL SGR el estado del equipo de respaldo</w:t>
            </w:r>
          </w:p>
        </w:tc>
        <w:tc>
          <w:tcPr>
            <w:tcW w:w="4018" w:type="dxa"/>
          </w:tcPr>
          <w:p w14:paraId="57A1CFFE" w14:textId="77777777" w:rsidR="00415F4C" w:rsidRPr="00F1751D" w:rsidRDefault="00415F4C" w:rsidP="00415F4C">
            <w:pPr>
              <w:pStyle w:val="Prrafodelista"/>
              <w:tabs>
                <w:tab w:val="left" w:pos="3480"/>
              </w:tabs>
              <w:ind w:left="0"/>
              <w:rPr>
                <w:rFonts w:cs="Arial"/>
                <w:sz w:val="24"/>
                <w:szCs w:val="24"/>
              </w:rPr>
            </w:pPr>
            <w:r w:rsidRPr="00F1751D">
              <w:rPr>
                <w:rFonts w:cs="Arial"/>
                <w:sz w:val="24"/>
                <w:szCs w:val="24"/>
              </w:rPr>
              <w:t>Simple3</w:t>
            </w:r>
          </w:p>
        </w:tc>
      </w:tr>
      <w:tr w:rsidR="002A5674" w:rsidRPr="00F1751D" w14:paraId="27179296" w14:textId="77777777" w:rsidTr="00F1751D">
        <w:tc>
          <w:tcPr>
            <w:tcW w:w="4018" w:type="dxa"/>
          </w:tcPr>
          <w:p w14:paraId="58513863" w14:textId="79202D89" w:rsidR="002A5674" w:rsidRPr="00F1751D" w:rsidRDefault="002A5674" w:rsidP="00415F4C">
            <w:pPr>
              <w:pStyle w:val="Prrafodelista"/>
              <w:tabs>
                <w:tab w:val="left" w:pos="3480"/>
              </w:tabs>
              <w:ind w:left="0"/>
              <w:rPr>
                <w:rFonts w:cs="Arial"/>
                <w:sz w:val="24"/>
                <w:szCs w:val="24"/>
              </w:rPr>
            </w:pPr>
            <w:r w:rsidRPr="00F1751D">
              <w:rPr>
                <w:rFonts w:cs="Arial"/>
                <w:sz w:val="24"/>
                <w:szCs w:val="24"/>
              </w:rPr>
              <w:t>Consultar información</w:t>
            </w:r>
          </w:p>
        </w:tc>
        <w:tc>
          <w:tcPr>
            <w:tcW w:w="4018" w:type="dxa"/>
          </w:tcPr>
          <w:p w14:paraId="3EED0CF9" w14:textId="6B7A0D53" w:rsidR="002A5674" w:rsidRPr="00F1751D" w:rsidRDefault="002A5674" w:rsidP="00415F4C">
            <w:pPr>
              <w:pStyle w:val="Prrafodelista"/>
              <w:tabs>
                <w:tab w:val="left" w:pos="3480"/>
              </w:tabs>
              <w:ind w:left="0"/>
              <w:rPr>
                <w:rFonts w:cs="Arial"/>
                <w:sz w:val="24"/>
                <w:szCs w:val="24"/>
              </w:rPr>
            </w:pPr>
            <w:r w:rsidRPr="00F1751D">
              <w:rPr>
                <w:rFonts w:cs="Arial"/>
                <w:sz w:val="24"/>
                <w:szCs w:val="24"/>
              </w:rPr>
              <w:t>Simple3</w:t>
            </w:r>
          </w:p>
        </w:tc>
      </w:tr>
    </w:tbl>
    <w:p w14:paraId="417DE3F2" w14:textId="77777777" w:rsidR="00415F4C" w:rsidRPr="00F1751D" w:rsidRDefault="00415F4C" w:rsidP="00A565E1">
      <w:pPr>
        <w:pStyle w:val="Prrafodelista"/>
        <w:tabs>
          <w:tab w:val="left" w:pos="3480"/>
        </w:tabs>
        <w:ind w:left="792"/>
        <w:rPr>
          <w:rFonts w:cs="Arial"/>
          <w:sz w:val="24"/>
          <w:szCs w:val="24"/>
        </w:rPr>
      </w:pPr>
    </w:p>
    <w:p w14:paraId="159EA0BF" w14:textId="77777777" w:rsidR="00415F4C" w:rsidRPr="00F1751D" w:rsidRDefault="00A816BD" w:rsidP="00A565E1">
      <w:pPr>
        <w:pStyle w:val="Prrafodelista"/>
        <w:tabs>
          <w:tab w:val="left" w:pos="3480"/>
        </w:tabs>
        <w:ind w:left="792"/>
        <w:rPr>
          <w:rFonts w:cs="Arial"/>
          <w:sz w:val="24"/>
          <w:szCs w:val="24"/>
        </w:rPr>
      </w:pPr>
      <w:r w:rsidRPr="00F1751D">
        <w:rPr>
          <w:rFonts w:cs="Arial"/>
          <w:sz w:val="24"/>
          <w:szCs w:val="24"/>
        </w:rPr>
        <w:t>Fichero</w:t>
      </w:r>
    </w:p>
    <w:tbl>
      <w:tblPr>
        <w:tblStyle w:val="Cuadrculadetablaclara1"/>
        <w:tblW w:w="8036" w:type="dxa"/>
        <w:tblLook w:val="04A0" w:firstRow="1" w:lastRow="0" w:firstColumn="1" w:lastColumn="0" w:noHBand="0" w:noVBand="1"/>
      </w:tblPr>
      <w:tblGrid>
        <w:gridCol w:w="4018"/>
        <w:gridCol w:w="4018"/>
      </w:tblGrid>
      <w:tr w:rsidR="001C7149" w:rsidRPr="00F1751D" w14:paraId="5D420BD0" w14:textId="77777777" w:rsidTr="00F1751D">
        <w:tc>
          <w:tcPr>
            <w:tcW w:w="4018" w:type="dxa"/>
          </w:tcPr>
          <w:p w14:paraId="01896D19" w14:textId="77777777" w:rsidR="001C7149" w:rsidRPr="00F1751D" w:rsidRDefault="001C7149" w:rsidP="001C7149">
            <w:pPr>
              <w:pStyle w:val="Prrafodelista"/>
              <w:tabs>
                <w:tab w:val="left" w:pos="3480"/>
              </w:tabs>
              <w:ind w:left="0"/>
              <w:rPr>
                <w:rFonts w:cs="Arial"/>
                <w:sz w:val="24"/>
                <w:szCs w:val="24"/>
              </w:rPr>
            </w:pPr>
            <w:r w:rsidRPr="00F1751D">
              <w:rPr>
                <w:rFonts w:cs="Arial"/>
                <w:sz w:val="24"/>
                <w:szCs w:val="24"/>
              </w:rPr>
              <w:t>Archivar reporte como resuelto</w:t>
            </w:r>
          </w:p>
        </w:tc>
        <w:tc>
          <w:tcPr>
            <w:tcW w:w="4018" w:type="dxa"/>
          </w:tcPr>
          <w:p w14:paraId="102B03EB" w14:textId="77777777" w:rsidR="001C7149" w:rsidRPr="00F1751D" w:rsidRDefault="001C7149" w:rsidP="001C7149">
            <w:pPr>
              <w:pStyle w:val="Prrafodelista"/>
              <w:tabs>
                <w:tab w:val="left" w:pos="3480"/>
              </w:tabs>
              <w:ind w:left="0"/>
              <w:rPr>
                <w:rFonts w:cs="Arial"/>
                <w:sz w:val="24"/>
                <w:szCs w:val="24"/>
              </w:rPr>
            </w:pPr>
            <w:r w:rsidRPr="00F1751D">
              <w:rPr>
                <w:rFonts w:cs="Arial"/>
                <w:sz w:val="24"/>
                <w:szCs w:val="24"/>
              </w:rPr>
              <w:t>Simple7</w:t>
            </w:r>
          </w:p>
        </w:tc>
      </w:tr>
      <w:tr w:rsidR="001C7149" w:rsidRPr="00F1751D" w14:paraId="41A365F5" w14:textId="77777777" w:rsidTr="00F1751D">
        <w:tc>
          <w:tcPr>
            <w:tcW w:w="4018" w:type="dxa"/>
          </w:tcPr>
          <w:p w14:paraId="49CC0DCE" w14:textId="77777777" w:rsidR="001C7149" w:rsidRPr="00F1751D" w:rsidRDefault="001C7149" w:rsidP="001C7149">
            <w:pPr>
              <w:pStyle w:val="Prrafodelista"/>
              <w:tabs>
                <w:tab w:val="left" w:pos="3480"/>
              </w:tabs>
              <w:ind w:left="0"/>
              <w:rPr>
                <w:rFonts w:cs="Arial"/>
                <w:sz w:val="24"/>
                <w:szCs w:val="24"/>
              </w:rPr>
            </w:pPr>
            <w:r w:rsidRPr="00F1751D">
              <w:rPr>
                <w:rFonts w:cs="Arial"/>
                <w:sz w:val="24"/>
                <w:szCs w:val="24"/>
              </w:rPr>
              <w:t>Archivar reporte como pendiente</w:t>
            </w:r>
          </w:p>
        </w:tc>
        <w:tc>
          <w:tcPr>
            <w:tcW w:w="4018" w:type="dxa"/>
          </w:tcPr>
          <w:p w14:paraId="343A74E6" w14:textId="77777777" w:rsidR="001C7149" w:rsidRPr="00F1751D" w:rsidRDefault="001C7149" w:rsidP="001C7149">
            <w:pPr>
              <w:pStyle w:val="Prrafodelista"/>
              <w:tabs>
                <w:tab w:val="left" w:pos="3480"/>
              </w:tabs>
              <w:ind w:left="0"/>
              <w:rPr>
                <w:rFonts w:cs="Arial"/>
                <w:sz w:val="24"/>
                <w:szCs w:val="24"/>
              </w:rPr>
            </w:pPr>
            <w:r w:rsidRPr="00F1751D">
              <w:rPr>
                <w:rFonts w:cs="Arial"/>
                <w:sz w:val="24"/>
                <w:szCs w:val="24"/>
              </w:rPr>
              <w:t>Simple7</w:t>
            </w:r>
          </w:p>
        </w:tc>
      </w:tr>
      <w:tr w:rsidR="001C7149" w:rsidRPr="00F1751D" w14:paraId="28EBE4CE" w14:textId="77777777" w:rsidTr="00F1751D">
        <w:tc>
          <w:tcPr>
            <w:tcW w:w="4018" w:type="dxa"/>
          </w:tcPr>
          <w:p w14:paraId="348B5001" w14:textId="77777777" w:rsidR="001C7149" w:rsidRPr="00F1751D" w:rsidRDefault="001C7149" w:rsidP="001C7149">
            <w:pPr>
              <w:pStyle w:val="Prrafodelista"/>
              <w:tabs>
                <w:tab w:val="left" w:pos="3480"/>
              </w:tabs>
              <w:ind w:left="0"/>
              <w:rPr>
                <w:rFonts w:cs="Arial"/>
                <w:sz w:val="24"/>
                <w:szCs w:val="24"/>
              </w:rPr>
            </w:pPr>
            <w:r w:rsidRPr="00F1751D">
              <w:rPr>
                <w:rFonts w:cs="Arial"/>
                <w:sz w:val="24"/>
                <w:szCs w:val="24"/>
              </w:rPr>
              <w:t>Archivar reporte como resuelto en el sistema</w:t>
            </w:r>
          </w:p>
        </w:tc>
        <w:tc>
          <w:tcPr>
            <w:tcW w:w="4018" w:type="dxa"/>
          </w:tcPr>
          <w:p w14:paraId="5F8914B2" w14:textId="77777777" w:rsidR="001C7149" w:rsidRPr="00F1751D" w:rsidRDefault="001C7149" w:rsidP="001C7149">
            <w:pPr>
              <w:pStyle w:val="Prrafodelista"/>
              <w:tabs>
                <w:tab w:val="left" w:pos="3480"/>
              </w:tabs>
              <w:ind w:left="0"/>
              <w:rPr>
                <w:rFonts w:cs="Arial"/>
                <w:sz w:val="24"/>
                <w:szCs w:val="24"/>
              </w:rPr>
            </w:pPr>
            <w:r w:rsidRPr="00F1751D">
              <w:rPr>
                <w:rFonts w:cs="Arial"/>
                <w:sz w:val="24"/>
                <w:szCs w:val="24"/>
              </w:rPr>
              <w:t>Simple7</w:t>
            </w:r>
          </w:p>
        </w:tc>
      </w:tr>
      <w:tr w:rsidR="00E71F1D" w:rsidRPr="00F1751D" w14:paraId="52F1EF4A" w14:textId="77777777" w:rsidTr="00F1751D">
        <w:tc>
          <w:tcPr>
            <w:tcW w:w="4018" w:type="dxa"/>
          </w:tcPr>
          <w:p w14:paraId="7CB57B23" w14:textId="77777777" w:rsidR="00E71F1D" w:rsidRPr="00F1751D" w:rsidRDefault="00E71F1D" w:rsidP="00E71F1D">
            <w:pPr>
              <w:pStyle w:val="Prrafodelista"/>
              <w:tabs>
                <w:tab w:val="left" w:pos="3480"/>
              </w:tabs>
              <w:ind w:left="0"/>
              <w:rPr>
                <w:rFonts w:cs="Arial"/>
                <w:sz w:val="24"/>
                <w:szCs w:val="24"/>
              </w:rPr>
            </w:pPr>
            <w:r w:rsidRPr="00F1751D">
              <w:rPr>
                <w:rFonts w:cs="Arial"/>
                <w:sz w:val="24"/>
                <w:szCs w:val="24"/>
              </w:rPr>
              <w:t>Guardar información incluyendo la fecha de alta</w:t>
            </w:r>
          </w:p>
        </w:tc>
        <w:tc>
          <w:tcPr>
            <w:tcW w:w="4018" w:type="dxa"/>
          </w:tcPr>
          <w:p w14:paraId="5941F8C8" w14:textId="4145E153" w:rsidR="00E71F1D" w:rsidRPr="00F1751D" w:rsidRDefault="002A5674" w:rsidP="00E71F1D">
            <w:pPr>
              <w:pStyle w:val="Prrafodelista"/>
              <w:tabs>
                <w:tab w:val="left" w:pos="3480"/>
              </w:tabs>
              <w:ind w:left="0"/>
              <w:rPr>
                <w:rFonts w:cs="Arial"/>
                <w:sz w:val="24"/>
                <w:szCs w:val="24"/>
              </w:rPr>
            </w:pPr>
            <w:r w:rsidRPr="00F1751D">
              <w:rPr>
                <w:rFonts w:cs="Arial"/>
                <w:sz w:val="24"/>
                <w:szCs w:val="24"/>
              </w:rPr>
              <w:t>Medio10</w:t>
            </w:r>
          </w:p>
        </w:tc>
      </w:tr>
      <w:tr w:rsidR="00E71F1D" w:rsidRPr="00F1751D" w14:paraId="01DB1510" w14:textId="77777777" w:rsidTr="00F1751D">
        <w:tc>
          <w:tcPr>
            <w:tcW w:w="4018" w:type="dxa"/>
          </w:tcPr>
          <w:p w14:paraId="2675D389" w14:textId="77777777" w:rsidR="00E71F1D" w:rsidRPr="00F1751D" w:rsidRDefault="00E71F1D" w:rsidP="00E71F1D">
            <w:pPr>
              <w:pStyle w:val="Prrafodelista"/>
              <w:tabs>
                <w:tab w:val="left" w:pos="3480"/>
              </w:tabs>
              <w:ind w:left="0"/>
              <w:rPr>
                <w:rFonts w:cs="Arial"/>
                <w:sz w:val="24"/>
                <w:szCs w:val="24"/>
              </w:rPr>
            </w:pPr>
            <w:r w:rsidRPr="00F1751D">
              <w:rPr>
                <w:rFonts w:cs="Arial"/>
                <w:sz w:val="24"/>
                <w:szCs w:val="24"/>
              </w:rPr>
              <w:t>Guardar información incluyendo la fecha de baja en un campo del formulario de SGR</w:t>
            </w:r>
          </w:p>
        </w:tc>
        <w:tc>
          <w:tcPr>
            <w:tcW w:w="4018" w:type="dxa"/>
          </w:tcPr>
          <w:p w14:paraId="1140E698" w14:textId="1F71201F" w:rsidR="00E71F1D" w:rsidRPr="00F1751D" w:rsidRDefault="002A5674" w:rsidP="00E71F1D">
            <w:pPr>
              <w:pStyle w:val="Prrafodelista"/>
              <w:tabs>
                <w:tab w:val="left" w:pos="3480"/>
              </w:tabs>
              <w:ind w:left="0"/>
              <w:rPr>
                <w:rFonts w:cs="Arial"/>
                <w:sz w:val="24"/>
                <w:szCs w:val="24"/>
              </w:rPr>
            </w:pPr>
            <w:r w:rsidRPr="00F1751D">
              <w:rPr>
                <w:rFonts w:cs="Arial"/>
                <w:sz w:val="24"/>
                <w:szCs w:val="24"/>
              </w:rPr>
              <w:t>Simple7</w:t>
            </w:r>
          </w:p>
        </w:tc>
      </w:tr>
    </w:tbl>
    <w:p w14:paraId="4CC3B0FF" w14:textId="77777777" w:rsidR="00A816BD" w:rsidRPr="00F1751D" w:rsidRDefault="00A816BD" w:rsidP="00A565E1">
      <w:pPr>
        <w:pStyle w:val="Prrafodelista"/>
        <w:tabs>
          <w:tab w:val="left" w:pos="3480"/>
        </w:tabs>
        <w:ind w:left="792"/>
        <w:rPr>
          <w:rFonts w:cs="Arial"/>
          <w:sz w:val="24"/>
          <w:szCs w:val="24"/>
        </w:rPr>
      </w:pPr>
    </w:p>
    <w:p w14:paraId="0A6A0A99" w14:textId="77777777" w:rsidR="00A816BD" w:rsidRPr="00F1751D" w:rsidRDefault="00A816BD" w:rsidP="00A565E1">
      <w:pPr>
        <w:pStyle w:val="Prrafodelista"/>
        <w:tabs>
          <w:tab w:val="left" w:pos="3480"/>
        </w:tabs>
        <w:ind w:left="792"/>
        <w:rPr>
          <w:rFonts w:cs="Arial"/>
          <w:sz w:val="24"/>
          <w:szCs w:val="24"/>
        </w:rPr>
      </w:pPr>
      <w:r w:rsidRPr="00F1751D">
        <w:rPr>
          <w:rFonts w:cs="Arial"/>
          <w:sz w:val="24"/>
          <w:szCs w:val="24"/>
        </w:rPr>
        <w:t>Interfaces</w:t>
      </w:r>
    </w:p>
    <w:tbl>
      <w:tblPr>
        <w:tblStyle w:val="Cuadrculadetablaclara1"/>
        <w:tblW w:w="8036" w:type="dxa"/>
        <w:tblLook w:val="04A0" w:firstRow="1" w:lastRow="0" w:firstColumn="1" w:lastColumn="0" w:noHBand="0" w:noVBand="1"/>
      </w:tblPr>
      <w:tblGrid>
        <w:gridCol w:w="4018"/>
        <w:gridCol w:w="4018"/>
      </w:tblGrid>
      <w:tr w:rsidR="00A816BD" w:rsidRPr="00F1751D" w14:paraId="72DBD5CA" w14:textId="77777777" w:rsidTr="00F1751D">
        <w:tc>
          <w:tcPr>
            <w:tcW w:w="4018" w:type="dxa"/>
          </w:tcPr>
          <w:p w14:paraId="21253F8A" w14:textId="77777777" w:rsidR="00A816BD" w:rsidRPr="00F1751D" w:rsidRDefault="00E71F1D" w:rsidP="00A816BD">
            <w:pPr>
              <w:pStyle w:val="Prrafodelista"/>
              <w:tabs>
                <w:tab w:val="left" w:pos="3480"/>
              </w:tabs>
              <w:ind w:left="0"/>
              <w:rPr>
                <w:rFonts w:cs="Arial"/>
                <w:sz w:val="24"/>
                <w:szCs w:val="24"/>
              </w:rPr>
            </w:pPr>
            <w:r w:rsidRPr="00F1751D">
              <w:rPr>
                <w:rFonts w:cs="Arial"/>
                <w:sz w:val="24"/>
                <w:szCs w:val="24"/>
              </w:rPr>
              <w:t>Principal(Validación)</w:t>
            </w:r>
          </w:p>
        </w:tc>
        <w:tc>
          <w:tcPr>
            <w:tcW w:w="4018" w:type="dxa"/>
          </w:tcPr>
          <w:p w14:paraId="2D034E33" w14:textId="77777777" w:rsidR="00A816BD" w:rsidRPr="00F1751D" w:rsidRDefault="00A816BD" w:rsidP="00A816BD">
            <w:pPr>
              <w:pStyle w:val="Prrafodelista"/>
              <w:tabs>
                <w:tab w:val="left" w:pos="3480"/>
              </w:tabs>
              <w:ind w:left="0"/>
              <w:rPr>
                <w:rFonts w:cs="Arial"/>
                <w:sz w:val="24"/>
                <w:szCs w:val="24"/>
              </w:rPr>
            </w:pPr>
            <w:r w:rsidRPr="00F1751D">
              <w:rPr>
                <w:rFonts w:cs="Arial"/>
                <w:sz w:val="24"/>
                <w:szCs w:val="24"/>
              </w:rPr>
              <w:t>Simple5</w:t>
            </w:r>
          </w:p>
        </w:tc>
      </w:tr>
      <w:tr w:rsidR="00A816BD" w:rsidRPr="00F1751D" w14:paraId="0288A53D" w14:textId="77777777" w:rsidTr="00F1751D">
        <w:tc>
          <w:tcPr>
            <w:tcW w:w="4018" w:type="dxa"/>
          </w:tcPr>
          <w:p w14:paraId="76A5895C" w14:textId="77777777" w:rsidR="00A816BD" w:rsidRPr="00F1751D" w:rsidRDefault="00E71F1D" w:rsidP="00A816BD">
            <w:pPr>
              <w:pStyle w:val="Prrafodelista"/>
              <w:tabs>
                <w:tab w:val="left" w:pos="3480"/>
              </w:tabs>
              <w:ind w:left="0"/>
              <w:rPr>
                <w:rFonts w:cs="Arial"/>
                <w:sz w:val="24"/>
                <w:szCs w:val="24"/>
              </w:rPr>
            </w:pPr>
            <w:r w:rsidRPr="00F1751D">
              <w:rPr>
                <w:sz w:val="24"/>
                <w:szCs w:val="24"/>
              </w:rPr>
              <w:t>Formulario de registro de piezas o equipos</w:t>
            </w:r>
          </w:p>
        </w:tc>
        <w:tc>
          <w:tcPr>
            <w:tcW w:w="4018" w:type="dxa"/>
          </w:tcPr>
          <w:p w14:paraId="47938CAD" w14:textId="77777777" w:rsidR="00A816BD" w:rsidRPr="00F1751D" w:rsidRDefault="00A816BD" w:rsidP="00A816BD">
            <w:pPr>
              <w:pStyle w:val="Prrafodelista"/>
              <w:tabs>
                <w:tab w:val="left" w:pos="3480"/>
              </w:tabs>
              <w:ind w:left="0"/>
              <w:rPr>
                <w:rFonts w:cs="Arial"/>
                <w:sz w:val="24"/>
                <w:szCs w:val="24"/>
              </w:rPr>
            </w:pPr>
            <w:r w:rsidRPr="00F1751D">
              <w:rPr>
                <w:rFonts w:cs="Arial"/>
                <w:sz w:val="24"/>
                <w:szCs w:val="24"/>
              </w:rPr>
              <w:t>Simple5</w:t>
            </w:r>
          </w:p>
        </w:tc>
      </w:tr>
      <w:tr w:rsidR="00A816BD" w:rsidRPr="00F1751D" w14:paraId="6924A6EF" w14:textId="77777777" w:rsidTr="00F1751D">
        <w:tc>
          <w:tcPr>
            <w:tcW w:w="4018" w:type="dxa"/>
          </w:tcPr>
          <w:p w14:paraId="4F37C736" w14:textId="77777777" w:rsidR="00A816BD" w:rsidRPr="00F1751D" w:rsidRDefault="00E71F1D" w:rsidP="00A816BD">
            <w:pPr>
              <w:pStyle w:val="Prrafodelista"/>
              <w:tabs>
                <w:tab w:val="left" w:pos="3480"/>
              </w:tabs>
              <w:ind w:left="0"/>
              <w:rPr>
                <w:rFonts w:cs="Arial"/>
                <w:sz w:val="24"/>
                <w:szCs w:val="24"/>
              </w:rPr>
            </w:pPr>
            <w:r w:rsidRPr="00F1751D">
              <w:rPr>
                <w:rFonts w:cs="Arial"/>
                <w:sz w:val="24"/>
                <w:szCs w:val="24"/>
              </w:rPr>
              <w:t>Tabla de muestra de inventario</w:t>
            </w:r>
          </w:p>
        </w:tc>
        <w:tc>
          <w:tcPr>
            <w:tcW w:w="4018" w:type="dxa"/>
          </w:tcPr>
          <w:p w14:paraId="29E24959" w14:textId="77777777" w:rsidR="00A816BD" w:rsidRPr="00F1751D" w:rsidRDefault="00A816BD" w:rsidP="00A816BD">
            <w:pPr>
              <w:pStyle w:val="Prrafodelista"/>
              <w:tabs>
                <w:tab w:val="left" w:pos="3480"/>
              </w:tabs>
              <w:ind w:left="0"/>
              <w:rPr>
                <w:rFonts w:cs="Arial"/>
                <w:sz w:val="24"/>
                <w:szCs w:val="24"/>
              </w:rPr>
            </w:pPr>
            <w:r w:rsidRPr="00F1751D">
              <w:rPr>
                <w:rFonts w:cs="Arial"/>
                <w:sz w:val="24"/>
                <w:szCs w:val="24"/>
              </w:rPr>
              <w:t>Simple5</w:t>
            </w:r>
          </w:p>
        </w:tc>
      </w:tr>
      <w:tr w:rsidR="00E71F1D" w:rsidRPr="00F1751D" w14:paraId="020F9EF0" w14:textId="77777777" w:rsidTr="00F1751D">
        <w:tc>
          <w:tcPr>
            <w:tcW w:w="4018" w:type="dxa"/>
          </w:tcPr>
          <w:p w14:paraId="3E25033B" w14:textId="77777777" w:rsidR="00E71F1D" w:rsidRPr="00F1751D" w:rsidRDefault="00E71F1D" w:rsidP="00E71F1D">
            <w:pPr>
              <w:pStyle w:val="Prrafodelista"/>
              <w:tabs>
                <w:tab w:val="left" w:pos="3480"/>
              </w:tabs>
              <w:ind w:left="0"/>
              <w:rPr>
                <w:rFonts w:cs="Arial"/>
                <w:sz w:val="24"/>
                <w:szCs w:val="24"/>
              </w:rPr>
            </w:pPr>
            <w:r w:rsidRPr="00F1751D">
              <w:rPr>
                <w:sz w:val="24"/>
                <w:szCs w:val="24"/>
              </w:rPr>
              <w:t>Formulario de bajas de piezas o equipos</w:t>
            </w:r>
          </w:p>
        </w:tc>
        <w:tc>
          <w:tcPr>
            <w:tcW w:w="4018" w:type="dxa"/>
          </w:tcPr>
          <w:p w14:paraId="2CF9B132" w14:textId="77777777" w:rsidR="00E71F1D" w:rsidRPr="00F1751D" w:rsidRDefault="00E71F1D" w:rsidP="00A816BD">
            <w:pPr>
              <w:pStyle w:val="Prrafodelista"/>
              <w:tabs>
                <w:tab w:val="left" w:pos="3480"/>
              </w:tabs>
              <w:ind w:left="0"/>
              <w:rPr>
                <w:rFonts w:cs="Arial"/>
                <w:sz w:val="24"/>
                <w:szCs w:val="24"/>
              </w:rPr>
            </w:pPr>
            <w:r w:rsidRPr="00F1751D">
              <w:rPr>
                <w:rFonts w:cs="Arial"/>
                <w:sz w:val="24"/>
                <w:szCs w:val="24"/>
              </w:rPr>
              <w:t>Simple5</w:t>
            </w:r>
          </w:p>
        </w:tc>
      </w:tr>
    </w:tbl>
    <w:p w14:paraId="2C511383" w14:textId="77777777" w:rsidR="00A816BD" w:rsidRPr="00F1751D" w:rsidRDefault="00A816BD" w:rsidP="00A565E1">
      <w:pPr>
        <w:pStyle w:val="Prrafodelista"/>
        <w:tabs>
          <w:tab w:val="left" w:pos="3480"/>
        </w:tabs>
        <w:ind w:left="792"/>
        <w:rPr>
          <w:rFonts w:cs="Arial"/>
          <w:sz w:val="24"/>
          <w:szCs w:val="24"/>
        </w:rPr>
      </w:pPr>
    </w:p>
    <w:p w14:paraId="3D665685" w14:textId="77777777" w:rsidR="001C7149" w:rsidRPr="00F1751D" w:rsidRDefault="001C7149" w:rsidP="00A565E1">
      <w:pPr>
        <w:pStyle w:val="Prrafodelista"/>
        <w:tabs>
          <w:tab w:val="left" w:pos="3480"/>
        </w:tabs>
        <w:ind w:left="792"/>
        <w:rPr>
          <w:rFonts w:cs="Arial"/>
          <w:sz w:val="24"/>
          <w:szCs w:val="24"/>
        </w:rPr>
      </w:pPr>
      <w:r w:rsidRPr="00F1751D">
        <w:rPr>
          <w:rFonts w:cs="Arial"/>
          <w:sz w:val="24"/>
          <w:szCs w:val="24"/>
        </w:rPr>
        <w:t>Elementos que dependen del entorno</w:t>
      </w:r>
    </w:p>
    <w:tbl>
      <w:tblPr>
        <w:tblStyle w:val="Cuadrculadetablaclara1"/>
        <w:tblW w:w="0" w:type="auto"/>
        <w:tblLook w:val="04A0" w:firstRow="1" w:lastRow="0" w:firstColumn="1" w:lastColumn="0" w:noHBand="0" w:noVBand="1"/>
      </w:tblPr>
      <w:tblGrid>
        <w:gridCol w:w="4018"/>
        <w:gridCol w:w="4018"/>
      </w:tblGrid>
      <w:tr w:rsidR="001C7149" w:rsidRPr="00F1751D" w14:paraId="00C843F2" w14:textId="77777777" w:rsidTr="00F1751D">
        <w:tc>
          <w:tcPr>
            <w:tcW w:w="4018" w:type="dxa"/>
          </w:tcPr>
          <w:p w14:paraId="1A11F334" w14:textId="77777777" w:rsidR="001C7149" w:rsidRPr="00F1751D" w:rsidRDefault="001C7149" w:rsidP="001C7149">
            <w:pPr>
              <w:pStyle w:val="Prrafodelista"/>
              <w:tabs>
                <w:tab w:val="left" w:pos="3480"/>
              </w:tabs>
              <w:ind w:left="0"/>
              <w:rPr>
                <w:rFonts w:cs="Arial"/>
                <w:sz w:val="24"/>
                <w:szCs w:val="24"/>
              </w:rPr>
            </w:pPr>
            <w:r w:rsidRPr="00F1751D">
              <w:rPr>
                <w:rStyle w:val="apple-converted-space"/>
                <w:rFonts w:cs="Arial"/>
                <w:color w:val="000000"/>
                <w:sz w:val="24"/>
                <w:szCs w:val="24"/>
              </w:rPr>
              <w:t> </w:t>
            </w:r>
            <w:r w:rsidRPr="00F1751D">
              <w:rPr>
                <w:rFonts w:cs="Arial"/>
                <w:iCs/>
                <w:color w:val="000000"/>
                <w:sz w:val="24"/>
                <w:szCs w:val="24"/>
              </w:rPr>
              <w:t>Comunicación de Datos:</w:t>
            </w:r>
            <w:r w:rsidRPr="00F1751D">
              <w:rPr>
                <w:rStyle w:val="apple-converted-space"/>
                <w:rFonts w:cs="Arial"/>
                <w:color w:val="000000"/>
                <w:sz w:val="24"/>
                <w:szCs w:val="24"/>
              </w:rPr>
              <w:t> </w:t>
            </w:r>
            <w:r w:rsidRPr="00F1751D">
              <w:rPr>
                <w:rFonts w:cs="Arial"/>
                <w:color w:val="000000"/>
                <w:sz w:val="24"/>
                <w:szCs w:val="24"/>
              </w:rPr>
              <w:t>los datos o información de control que la aplicación utiliza se envía o recibe a través de las facilidades de comunicación.</w:t>
            </w:r>
          </w:p>
        </w:tc>
        <w:tc>
          <w:tcPr>
            <w:tcW w:w="4018" w:type="dxa"/>
          </w:tcPr>
          <w:p w14:paraId="3DABBEEC" w14:textId="77777777" w:rsidR="001C7149" w:rsidRPr="00F1751D" w:rsidRDefault="001C7149" w:rsidP="001C7149">
            <w:pPr>
              <w:pStyle w:val="Prrafodelista"/>
              <w:tabs>
                <w:tab w:val="left" w:pos="3480"/>
              </w:tabs>
              <w:ind w:left="0"/>
              <w:rPr>
                <w:rFonts w:cs="Arial"/>
                <w:sz w:val="24"/>
                <w:szCs w:val="24"/>
              </w:rPr>
            </w:pPr>
            <w:r w:rsidRPr="00F1751D">
              <w:rPr>
                <w:rFonts w:cs="Arial"/>
                <w:color w:val="000000"/>
                <w:sz w:val="24"/>
                <w:szCs w:val="24"/>
              </w:rPr>
              <w:t>2       </w:t>
            </w:r>
            <w:r w:rsidRPr="00F1751D">
              <w:rPr>
                <w:rStyle w:val="apple-converted-space"/>
                <w:rFonts w:cs="Arial"/>
                <w:color w:val="000000"/>
                <w:sz w:val="24"/>
                <w:szCs w:val="24"/>
              </w:rPr>
              <w:t> </w:t>
            </w:r>
            <w:r w:rsidRPr="00F1751D">
              <w:rPr>
                <w:rFonts w:cs="Arial"/>
                <w:color w:val="000000"/>
                <w:sz w:val="24"/>
                <w:szCs w:val="24"/>
              </w:rPr>
              <w:t>Impresión o entrada de datos remota</w:t>
            </w:r>
          </w:p>
        </w:tc>
      </w:tr>
      <w:tr w:rsidR="001C7149" w:rsidRPr="00F1751D" w14:paraId="06B0F436" w14:textId="77777777" w:rsidTr="00F1751D">
        <w:tc>
          <w:tcPr>
            <w:tcW w:w="4018" w:type="dxa"/>
          </w:tcPr>
          <w:p w14:paraId="1DE35715" w14:textId="77777777" w:rsidR="001C7149" w:rsidRPr="00F1751D" w:rsidRDefault="001C7149" w:rsidP="001C7149">
            <w:pPr>
              <w:pStyle w:val="Prrafodelista"/>
              <w:tabs>
                <w:tab w:val="left" w:pos="3480"/>
              </w:tabs>
              <w:ind w:left="0"/>
              <w:rPr>
                <w:rFonts w:cs="Arial"/>
                <w:sz w:val="24"/>
                <w:szCs w:val="24"/>
              </w:rPr>
            </w:pPr>
            <w:r w:rsidRPr="00F1751D">
              <w:rPr>
                <w:rStyle w:val="apple-converted-space"/>
                <w:rFonts w:cs="Arial"/>
                <w:color w:val="000000"/>
                <w:sz w:val="24"/>
                <w:szCs w:val="24"/>
              </w:rPr>
              <w:t> </w:t>
            </w:r>
            <w:r w:rsidRPr="00F1751D">
              <w:rPr>
                <w:rFonts w:cs="Arial"/>
                <w:iCs/>
                <w:color w:val="000000"/>
                <w:sz w:val="24"/>
                <w:szCs w:val="24"/>
              </w:rPr>
              <w:t>Función Distribuida</w:t>
            </w:r>
            <w:r w:rsidRPr="00F1751D">
              <w:rPr>
                <w:rFonts w:cs="Arial"/>
                <w:color w:val="000000"/>
                <w:sz w:val="24"/>
                <w:szCs w:val="24"/>
              </w:rPr>
              <w:t xml:space="preserve">. "Distribuida" significa que los componentes (o los datos) de la aplicación están distribuidos en dos o más </w:t>
            </w:r>
            <w:r w:rsidRPr="00F1751D">
              <w:rPr>
                <w:rFonts w:cs="Arial"/>
                <w:color w:val="000000"/>
                <w:sz w:val="24"/>
                <w:szCs w:val="24"/>
              </w:rPr>
              <w:lastRenderedPageBreak/>
              <w:t>procesadores diferentes (esto también incrementa el factor anterior).</w:t>
            </w:r>
          </w:p>
        </w:tc>
        <w:tc>
          <w:tcPr>
            <w:tcW w:w="4018" w:type="dxa"/>
          </w:tcPr>
          <w:p w14:paraId="35909500" w14:textId="77777777" w:rsidR="001C7149" w:rsidRPr="00F1751D" w:rsidRDefault="001C7149" w:rsidP="001C7149">
            <w:pPr>
              <w:pStyle w:val="Prrafodelista"/>
              <w:tabs>
                <w:tab w:val="left" w:pos="3480"/>
              </w:tabs>
              <w:ind w:left="0"/>
              <w:rPr>
                <w:rFonts w:cs="Arial"/>
                <w:sz w:val="24"/>
                <w:szCs w:val="24"/>
              </w:rPr>
            </w:pPr>
            <w:r w:rsidRPr="00F1751D">
              <w:rPr>
                <w:rFonts w:cs="Arial"/>
                <w:color w:val="000000"/>
                <w:sz w:val="24"/>
                <w:szCs w:val="24"/>
              </w:rPr>
              <w:lastRenderedPageBreak/>
              <w:t>0</w:t>
            </w:r>
            <w:r w:rsidRPr="00F1751D">
              <w:rPr>
                <w:rStyle w:val="apple-converted-space"/>
                <w:rFonts w:cs="Arial"/>
                <w:color w:val="000000"/>
                <w:sz w:val="24"/>
                <w:szCs w:val="24"/>
              </w:rPr>
              <w:t> </w:t>
            </w:r>
            <w:r w:rsidRPr="00F1751D">
              <w:rPr>
                <w:rFonts w:cs="Arial"/>
                <w:color w:val="000000"/>
                <w:sz w:val="24"/>
                <w:szCs w:val="24"/>
              </w:rPr>
              <w:t>         </w:t>
            </w:r>
            <w:r w:rsidRPr="00F1751D">
              <w:rPr>
                <w:rStyle w:val="apple-converted-space"/>
                <w:rFonts w:cs="Arial"/>
                <w:color w:val="000000"/>
                <w:sz w:val="24"/>
                <w:szCs w:val="24"/>
              </w:rPr>
              <w:t> </w:t>
            </w:r>
            <w:r w:rsidRPr="00F1751D">
              <w:rPr>
                <w:rFonts w:cs="Arial"/>
                <w:color w:val="000000"/>
                <w:sz w:val="24"/>
                <w:szCs w:val="24"/>
              </w:rPr>
              <w:t>La aplicación no ayuda a la trasferencia de datos o a la función de procesamiento entre los componentes del sistema</w:t>
            </w:r>
          </w:p>
        </w:tc>
      </w:tr>
      <w:tr w:rsidR="001C7149" w:rsidRPr="00F1751D" w14:paraId="621094CC" w14:textId="77777777" w:rsidTr="00F1751D">
        <w:tc>
          <w:tcPr>
            <w:tcW w:w="4018" w:type="dxa"/>
          </w:tcPr>
          <w:p w14:paraId="4D957742" w14:textId="77777777" w:rsidR="001C7149" w:rsidRPr="00F1751D" w:rsidRDefault="001C7149" w:rsidP="001C7149">
            <w:pPr>
              <w:pStyle w:val="Prrafodelista"/>
              <w:tabs>
                <w:tab w:val="left" w:pos="3480"/>
              </w:tabs>
              <w:ind w:left="0"/>
              <w:rPr>
                <w:rStyle w:val="Ttulo7Car"/>
                <w:rFonts w:asciiTheme="minorHAnsi" w:hAnsiTheme="minorHAnsi"/>
                <w:i w:val="0"/>
                <w:sz w:val="24"/>
                <w:szCs w:val="24"/>
              </w:rPr>
            </w:pPr>
            <w:r w:rsidRPr="00F1751D">
              <w:rPr>
                <w:rFonts w:cs="Arial"/>
                <w:iCs/>
                <w:color w:val="000000"/>
                <w:sz w:val="24"/>
                <w:szCs w:val="24"/>
              </w:rPr>
              <w:lastRenderedPageBreak/>
              <w:t>Rendimiento</w:t>
            </w:r>
            <w:r w:rsidRPr="00F1751D">
              <w:rPr>
                <w:rFonts w:cs="Arial"/>
                <w:color w:val="000000"/>
                <w:sz w:val="24"/>
                <w:szCs w:val="24"/>
              </w:rPr>
              <w:t>: referido a la importancia de respuesta dentro de todo el sistema</w:t>
            </w:r>
          </w:p>
        </w:tc>
        <w:tc>
          <w:tcPr>
            <w:tcW w:w="4018" w:type="dxa"/>
          </w:tcPr>
          <w:p w14:paraId="7A0D0F4A" w14:textId="77777777" w:rsidR="001C7149" w:rsidRPr="00F1751D" w:rsidRDefault="001C7149" w:rsidP="001C7149">
            <w:pPr>
              <w:pStyle w:val="Prrafodelista"/>
              <w:tabs>
                <w:tab w:val="left" w:pos="3480"/>
              </w:tabs>
              <w:ind w:left="0"/>
              <w:rPr>
                <w:rFonts w:cs="Arial"/>
                <w:color w:val="000000"/>
                <w:sz w:val="24"/>
                <w:szCs w:val="24"/>
              </w:rPr>
            </w:pPr>
            <w:r w:rsidRPr="00F1751D">
              <w:rPr>
                <w:rStyle w:val="apple-converted-space"/>
                <w:rFonts w:cs="Arial"/>
                <w:color w:val="000000"/>
                <w:sz w:val="24"/>
                <w:szCs w:val="24"/>
              </w:rPr>
              <w:t> </w:t>
            </w:r>
            <w:r w:rsidRPr="00F1751D">
              <w:rPr>
                <w:rFonts w:cs="Arial"/>
                <w:color w:val="000000"/>
                <w:sz w:val="24"/>
                <w:szCs w:val="24"/>
              </w:rPr>
              <w:t>1  </w:t>
            </w:r>
            <w:r w:rsidRPr="00F1751D">
              <w:rPr>
                <w:rStyle w:val="apple-converted-space"/>
                <w:rFonts w:cs="Arial"/>
                <w:color w:val="000000"/>
                <w:sz w:val="24"/>
                <w:szCs w:val="24"/>
              </w:rPr>
              <w:t> </w:t>
            </w:r>
            <w:r w:rsidRPr="00F1751D">
              <w:rPr>
                <w:rFonts w:cs="Arial"/>
                <w:color w:val="000000"/>
                <w:sz w:val="24"/>
                <w:szCs w:val="24"/>
              </w:rPr>
              <w:t>Análisis y diseño de las consideraciones del rendimiento son estándar. No se precisan requerimientos especiales por parte del usuario</w:t>
            </w:r>
          </w:p>
        </w:tc>
      </w:tr>
      <w:tr w:rsidR="001C7149" w:rsidRPr="00F1751D" w14:paraId="38B0BECF" w14:textId="77777777" w:rsidTr="00F1751D">
        <w:tc>
          <w:tcPr>
            <w:tcW w:w="4018" w:type="dxa"/>
          </w:tcPr>
          <w:p w14:paraId="31294D52" w14:textId="77777777" w:rsidR="001C7149" w:rsidRPr="00F1751D" w:rsidRDefault="001C7149" w:rsidP="001C7149">
            <w:pPr>
              <w:pStyle w:val="Prrafodelista"/>
              <w:tabs>
                <w:tab w:val="left" w:pos="3480"/>
              </w:tabs>
              <w:ind w:left="0"/>
              <w:rPr>
                <w:rFonts w:cs="Arial"/>
                <w:iCs/>
                <w:color w:val="000000"/>
                <w:sz w:val="24"/>
                <w:szCs w:val="24"/>
              </w:rPr>
            </w:pPr>
            <w:r w:rsidRPr="00F1751D">
              <w:rPr>
                <w:rFonts w:cs="Arial"/>
                <w:iCs/>
                <w:color w:val="000000"/>
                <w:sz w:val="24"/>
                <w:szCs w:val="24"/>
              </w:rPr>
              <w:t>Configuración utilizada masivamente</w:t>
            </w:r>
            <w:r w:rsidRPr="00F1751D">
              <w:rPr>
                <w:rFonts w:cs="Arial"/>
                <w:color w:val="000000"/>
                <w:sz w:val="24"/>
                <w:szCs w:val="24"/>
              </w:rPr>
              <w:t>: referente a la importancia del entorno. Esto es, si hay restricciones de memoria o del hardware.</w:t>
            </w:r>
          </w:p>
        </w:tc>
        <w:tc>
          <w:tcPr>
            <w:tcW w:w="4018" w:type="dxa"/>
          </w:tcPr>
          <w:p w14:paraId="18881C42" w14:textId="77777777" w:rsidR="001C7149" w:rsidRPr="00F1751D" w:rsidRDefault="001C7149" w:rsidP="001C7149">
            <w:pPr>
              <w:pStyle w:val="Prrafodelista"/>
              <w:tabs>
                <w:tab w:val="left" w:pos="3480"/>
              </w:tabs>
              <w:ind w:left="0"/>
              <w:rPr>
                <w:rStyle w:val="Ttulo7Car"/>
                <w:rFonts w:asciiTheme="minorHAnsi" w:hAnsiTheme="minorHAnsi"/>
                <w:i w:val="0"/>
                <w:sz w:val="24"/>
                <w:szCs w:val="24"/>
              </w:rPr>
            </w:pPr>
            <w:r w:rsidRPr="00F1751D">
              <w:rPr>
                <w:rFonts w:cs="Arial"/>
                <w:color w:val="000000"/>
                <w:sz w:val="24"/>
                <w:szCs w:val="24"/>
              </w:rPr>
              <w:t>0 </w:t>
            </w:r>
            <w:r w:rsidRPr="00F1751D">
              <w:rPr>
                <w:rStyle w:val="apple-converted-space"/>
                <w:rFonts w:cs="Arial"/>
                <w:color w:val="000000"/>
                <w:sz w:val="24"/>
                <w:szCs w:val="24"/>
              </w:rPr>
              <w:t> </w:t>
            </w:r>
            <w:r w:rsidRPr="00F1751D">
              <w:rPr>
                <w:rFonts w:cs="Arial"/>
                <w:color w:val="000000"/>
                <w:sz w:val="24"/>
                <w:szCs w:val="24"/>
              </w:rPr>
              <w:t>La aplicación corre en una máquina estándar sin restricciones de operación</w:t>
            </w:r>
          </w:p>
        </w:tc>
      </w:tr>
      <w:tr w:rsidR="001C7149" w:rsidRPr="00F1751D" w14:paraId="4674405E" w14:textId="77777777" w:rsidTr="00F1751D">
        <w:tc>
          <w:tcPr>
            <w:tcW w:w="4018" w:type="dxa"/>
          </w:tcPr>
          <w:p w14:paraId="6F94D2D4" w14:textId="77777777" w:rsidR="001C7149" w:rsidRPr="00F1751D" w:rsidRDefault="001C7149" w:rsidP="001C7149">
            <w:pPr>
              <w:pStyle w:val="Prrafodelista"/>
              <w:tabs>
                <w:tab w:val="left" w:pos="3480"/>
              </w:tabs>
              <w:ind w:left="0"/>
              <w:rPr>
                <w:rFonts w:cs="Arial"/>
                <w:iCs/>
                <w:color w:val="000000"/>
                <w:sz w:val="24"/>
                <w:szCs w:val="24"/>
              </w:rPr>
            </w:pPr>
            <w:r w:rsidRPr="00F1751D">
              <w:rPr>
                <w:rFonts w:cs="Arial"/>
                <w:iCs/>
                <w:color w:val="000000"/>
                <w:sz w:val="24"/>
                <w:szCs w:val="24"/>
              </w:rPr>
              <w:t>Tasas de Transacción</w:t>
            </w:r>
            <w:r w:rsidRPr="00F1751D">
              <w:rPr>
                <w:rFonts w:cs="Arial"/>
                <w:color w:val="000000"/>
                <w:sz w:val="24"/>
                <w:szCs w:val="24"/>
              </w:rPr>
              <w:t>: alta llegada de transacciones provoca problemas.</w:t>
            </w:r>
          </w:p>
        </w:tc>
        <w:tc>
          <w:tcPr>
            <w:tcW w:w="4018" w:type="dxa"/>
          </w:tcPr>
          <w:p w14:paraId="3B6901BB" w14:textId="77777777" w:rsidR="001C7149" w:rsidRPr="00F1751D" w:rsidRDefault="001C7149" w:rsidP="001C7149">
            <w:pPr>
              <w:pStyle w:val="Prrafodelista"/>
              <w:tabs>
                <w:tab w:val="left" w:pos="3480"/>
              </w:tabs>
              <w:ind w:left="0"/>
              <w:rPr>
                <w:rFonts w:cs="Arial"/>
                <w:color w:val="000000"/>
                <w:sz w:val="24"/>
                <w:szCs w:val="24"/>
              </w:rPr>
            </w:pPr>
            <w:r w:rsidRPr="00F1751D">
              <w:rPr>
                <w:rStyle w:val="apple-converted-space"/>
                <w:rFonts w:cs="Arial"/>
                <w:color w:val="000000"/>
                <w:sz w:val="24"/>
                <w:szCs w:val="24"/>
              </w:rPr>
              <w:t> </w:t>
            </w:r>
            <w:r w:rsidRPr="00F1751D">
              <w:rPr>
                <w:rFonts w:cs="Arial"/>
                <w:color w:val="000000"/>
                <w:sz w:val="24"/>
                <w:szCs w:val="24"/>
              </w:rPr>
              <w:t>1       </w:t>
            </w:r>
            <w:r w:rsidRPr="00F1751D">
              <w:rPr>
                <w:rStyle w:val="apple-converted-space"/>
                <w:rFonts w:cs="Arial"/>
                <w:color w:val="000000"/>
                <w:sz w:val="24"/>
                <w:szCs w:val="24"/>
              </w:rPr>
              <w:t> </w:t>
            </w:r>
            <w:r w:rsidRPr="00F1751D">
              <w:rPr>
                <w:rFonts w:cs="Arial"/>
                <w:color w:val="000000"/>
                <w:sz w:val="24"/>
                <w:szCs w:val="24"/>
              </w:rPr>
              <w:t>Las tasas son tales que las consideraciones de análisis de rendimiento son estándares</w:t>
            </w:r>
          </w:p>
        </w:tc>
      </w:tr>
      <w:tr w:rsidR="001C7149" w:rsidRPr="00F1751D" w14:paraId="036E2547" w14:textId="77777777" w:rsidTr="00F1751D">
        <w:tc>
          <w:tcPr>
            <w:tcW w:w="4018" w:type="dxa"/>
          </w:tcPr>
          <w:p w14:paraId="74D64364" w14:textId="77777777" w:rsidR="001C7149" w:rsidRPr="00F1751D" w:rsidRDefault="001C7149" w:rsidP="001C7149">
            <w:pPr>
              <w:pStyle w:val="Prrafodelista"/>
              <w:tabs>
                <w:tab w:val="left" w:pos="3480"/>
              </w:tabs>
              <w:ind w:left="0"/>
              <w:rPr>
                <w:rStyle w:val="Ttulo7Car"/>
                <w:rFonts w:asciiTheme="minorHAnsi" w:hAnsiTheme="minorHAnsi"/>
                <w:i w:val="0"/>
                <w:sz w:val="24"/>
                <w:szCs w:val="24"/>
              </w:rPr>
            </w:pPr>
            <w:r w:rsidRPr="00F1751D">
              <w:rPr>
                <w:rFonts w:cs="Arial"/>
                <w:iCs/>
                <w:color w:val="000000"/>
                <w:sz w:val="24"/>
                <w:szCs w:val="24"/>
              </w:rPr>
              <w:t>Entrada On-Line de datos</w:t>
            </w:r>
          </w:p>
        </w:tc>
        <w:tc>
          <w:tcPr>
            <w:tcW w:w="4018" w:type="dxa"/>
          </w:tcPr>
          <w:p w14:paraId="5AE44D16" w14:textId="77777777" w:rsidR="001C7149" w:rsidRPr="00F1751D" w:rsidRDefault="001C7149" w:rsidP="001C7149">
            <w:pPr>
              <w:pStyle w:val="Prrafodelista"/>
              <w:tabs>
                <w:tab w:val="left" w:pos="3480"/>
              </w:tabs>
              <w:ind w:left="0"/>
              <w:rPr>
                <w:rStyle w:val="Ttulo7Car"/>
                <w:rFonts w:asciiTheme="minorHAnsi" w:hAnsiTheme="minorHAnsi"/>
                <w:i w:val="0"/>
                <w:sz w:val="24"/>
                <w:szCs w:val="24"/>
              </w:rPr>
            </w:pPr>
            <w:r w:rsidRPr="00F1751D">
              <w:rPr>
                <w:rFonts w:cs="Arial"/>
                <w:color w:val="000000"/>
                <w:sz w:val="24"/>
                <w:szCs w:val="24"/>
              </w:rPr>
              <w:t>3       </w:t>
            </w:r>
            <w:r w:rsidRPr="00F1751D">
              <w:rPr>
                <w:rStyle w:val="apple-converted-space"/>
                <w:rFonts w:cs="Arial"/>
                <w:color w:val="000000"/>
                <w:sz w:val="24"/>
                <w:szCs w:val="24"/>
              </w:rPr>
              <w:t> </w:t>
            </w:r>
            <w:r w:rsidRPr="00F1751D">
              <w:rPr>
                <w:rFonts w:cs="Arial"/>
                <w:color w:val="000000"/>
                <w:sz w:val="24"/>
                <w:szCs w:val="24"/>
              </w:rPr>
              <w:t>15% al 30% tienen entrada interactiva</w:t>
            </w:r>
          </w:p>
        </w:tc>
      </w:tr>
      <w:tr w:rsidR="001C7149" w:rsidRPr="00F1751D" w14:paraId="709C2F32" w14:textId="77777777" w:rsidTr="00F1751D">
        <w:tc>
          <w:tcPr>
            <w:tcW w:w="4018" w:type="dxa"/>
          </w:tcPr>
          <w:p w14:paraId="3398D7EE" w14:textId="77777777" w:rsidR="001C7149" w:rsidRPr="00F1751D" w:rsidRDefault="001C7149" w:rsidP="001C7149">
            <w:pPr>
              <w:pStyle w:val="Prrafodelista"/>
              <w:tabs>
                <w:tab w:val="left" w:pos="3480"/>
              </w:tabs>
              <w:ind w:left="0"/>
              <w:rPr>
                <w:rFonts w:cs="Arial"/>
                <w:iCs/>
                <w:color w:val="000000"/>
                <w:sz w:val="24"/>
                <w:szCs w:val="24"/>
              </w:rPr>
            </w:pPr>
            <w:r w:rsidRPr="00F1751D">
              <w:rPr>
                <w:rStyle w:val="apple-converted-space"/>
                <w:rFonts w:cs="Arial"/>
                <w:color w:val="000000"/>
                <w:sz w:val="24"/>
                <w:szCs w:val="24"/>
              </w:rPr>
              <w:t> </w:t>
            </w:r>
            <w:r w:rsidRPr="00F1751D">
              <w:rPr>
                <w:rFonts w:cs="Arial"/>
                <w:iCs/>
                <w:color w:val="000000"/>
                <w:sz w:val="24"/>
                <w:szCs w:val="24"/>
              </w:rPr>
              <w:t>Diseño para la eficiencia de usuario final</w:t>
            </w:r>
          </w:p>
        </w:tc>
        <w:tc>
          <w:tcPr>
            <w:tcW w:w="4018" w:type="dxa"/>
          </w:tcPr>
          <w:p w14:paraId="09A095B6" w14:textId="77777777" w:rsidR="001C7149" w:rsidRPr="00F1751D" w:rsidRDefault="001C7149" w:rsidP="001C7149">
            <w:pPr>
              <w:pStyle w:val="Prrafodelista"/>
              <w:tabs>
                <w:tab w:val="left" w:pos="3480"/>
              </w:tabs>
              <w:ind w:left="0"/>
              <w:rPr>
                <w:rFonts w:cs="Arial"/>
                <w:color w:val="000000"/>
                <w:sz w:val="24"/>
                <w:szCs w:val="24"/>
              </w:rPr>
            </w:pPr>
            <w:r w:rsidRPr="00F1751D">
              <w:rPr>
                <w:rFonts w:cs="Arial"/>
                <w:color w:val="000000"/>
                <w:sz w:val="24"/>
                <w:szCs w:val="24"/>
              </w:rPr>
              <w:t>3       </w:t>
            </w:r>
            <w:r w:rsidRPr="00F1751D">
              <w:rPr>
                <w:rStyle w:val="apple-converted-space"/>
                <w:rFonts w:cs="Arial"/>
                <w:color w:val="000000"/>
                <w:sz w:val="24"/>
                <w:szCs w:val="24"/>
              </w:rPr>
              <w:t> </w:t>
            </w:r>
            <w:r w:rsidRPr="00F1751D">
              <w:rPr>
                <w:rFonts w:cs="Arial"/>
                <w:color w:val="000000"/>
                <w:sz w:val="24"/>
                <w:szCs w:val="24"/>
              </w:rPr>
              <w:t>No se especifican requerimientos especiales</w:t>
            </w:r>
          </w:p>
        </w:tc>
      </w:tr>
      <w:tr w:rsidR="001C7149" w:rsidRPr="00F1751D" w14:paraId="14458834" w14:textId="77777777" w:rsidTr="00F1751D">
        <w:tc>
          <w:tcPr>
            <w:tcW w:w="4018" w:type="dxa"/>
          </w:tcPr>
          <w:p w14:paraId="32CB8754" w14:textId="77777777" w:rsidR="001C7149" w:rsidRPr="00F1751D" w:rsidRDefault="001C7149" w:rsidP="001C7149">
            <w:pPr>
              <w:pStyle w:val="Prrafodelista"/>
              <w:tabs>
                <w:tab w:val="left" w:pos="3480"/>
              </w:tabs>
              <w:ind w:left="0"/>
              <w:rPr>
                <w:rStyle w:val="Ttulo7Car"/>
                <w:rFonts w:asciiTheme="minorHAnsi" w:hAnsiTheme="minorHAnsi"/>
                <w:i w:val="0"/>
                <w:sz w:val="24"/>
                <w:szCs w:val="24"/>
              </w:rPr>
            </w:pPr>
            <w:r w:rsidRPr="00F1751D">
              <w:rPr>
                <w:rFonts w:cs="Arial"/>
                <w:iCs/>
                <w:color w:val="000000"/>
                <w:sz w:val="24"/>
                <w:szCs w:val="24"/>
              </w:rPr>
              <w:t>Actualización On-Line</w:t>
            </w:r>
          </w:p>
        </w:tc>
        <w:tc>
          <w:tcPr>
            <w:tcW w:w="4018" w:type="dxa"/>
          </w:tcPr>
          <w:p w14:paraId="4513663A" w14:textId="77777777" w:rsidR="001C7149" w:rsidRPr="00F1751D" w:rsidRDefault="001C7149" w:rsidP="001C7149">
            <w:pPr>
              <w:pStyle w:val="Prrafodelista"/>
              <w:tabs>
                <w:tab w:val="left" w:pos="3480"/>
              </w:tabs>
              <w:ind w:left="0"/>
              <w:rPr>
                <w:rFonts w:cs="Arial"/>
                <w:color w:val="000000"/>
                <w:sz w:val="24"/>
                <w:szCs w:val="24"/>
              </w:rPr>
            </w:pPr>
            <w:r w:rsidRPr="00F1751D">
              <w:rPr>
                <w:rFonts w:cs="Arial"/>
                <w:color w:val="000000"/>
                <w:sz w:val="24"/>
                <w:szCs w:val="24"/>
              </w:rPr>
              <w:t>3          </w:t>
            </w:r>
            <w:r w:rsidRPr="00F1751D">
              <w:rPr>
                <w:rStyle w:val="apple-converted-space"/>
                <w:rFonts w:cs="Arial"/>
                <w:color w:val="000000"/>
                <w:sz w:val="24"/>
                <w:szCs w:val="24"/>
              </w:rPr>
              <w:t> </w:t>
            </w:r>
            <w:r w:rsidRPr="00F1751D">
              <w:rPr>
                <w:rFonts w:cs="Arial"/>
                <w:color w:val="000000"/>
                <w:sz w:val="24"/>
                <w:szCs w:val="24"/>
              </w:rPr>
              <w:t>Actualización en linea de la mayoría de los ficheros internos lógicos</w:t>
            </w:r>
          </w:p>
        </w:tc>
      </w:tr>
      <w:tr w:rsidR="001C7149" w:rsidRPr="00F1751D" w14:paraId="4C30386E" w14:textId="77777777" w:rsidTr="00F1751D">
        <w:tc>
          <w:tcPr>
            <w:tcW w:w="4018" w:type="dxa"/>
          </w:tcPr>
          <w:p w14:paraId="4A86F128" w14:textId="77777777" w:rsidR="001C7149" w:rsidRPr="00F1751D" w:rsidRDefault="001C7149" w:rsidP="001C7149">
            <w:pPr>
              <w:ind w:left="20" w:right="514"/>
              <w:jc w:val="both"/>
              <w:rPr>
                <w:rFonts w:eastAsia="Times New Roman" w:cs="Arial"/>
                <w:color w:val="000000"/>
                <w:sz w:val="24"/>
                <w:szCs w:val="24"/>
                <w:lang w:eastAsia="es-MX"/>
              </w:rPr>
            </w:pPr>
            <w:r w:rsidRPr="00F1751D">
              <w:rPr>
                <w:rFonts w:eastAsia="Times New Roman" w:cs="Arial"/>
                <w:iCs/>
                <w:color w:val="000000"/>
                <w:sz w:val="24"/>
                <w:szCs w:val="24"/>
                <w:lang w:eastAsia="es-MX"/>
              </w:rPr>
              <w:t>Complejidad del procesamiento</w:t>
            </w:r>
            <w:r w:rsidRPr="00F1751D">
              <w:rPr>
                <w:rFonts w:eastAsia="Times New Roman" w:cs="Arial"/>
                <w:color w:val="000000"/>
                <w:sz w:val="24"/>
                <w:szCs w:val="24"/>
                <w:lang w:eastAsia="es-MX"/>
              </w:rPr>
              <w:t>: esto es, complejidad interna más allá de la media en lo referente a la entrada, salida o lógica de procesamiento</w:t>
            </w:r>
          </w:p>
          <w:p w14:paraId="35DE6333" w14:textId="77777777" w:rsidR="001C7149" w:rsidRPr="00F1751D" w:rsidRDefault="001C7149" w:rsidP="001C7149">
            <w:pPr>
              <w:ind w:left="20" w:right="514"/>
              <w:jc w:val="both"/>
              <w:rPr>
                <w:rFonts w:eastAsia="Times New Roman" w:cs="Arial"/>
                <w:bCs/>
                <w:color w:val="000000"/>
                <w:sz w:val="24"/>
                <w:szCs w:val="24"/>
                <w:lang w:eastAsia="es-MX"/>
              </w:rPr>
            </w:pPr>
            <w:r w:rsidRPr="00F1751D">
              <w:rPr>
                <w:rFonts w:eastAsia="Times New Roman" w:cs="Arial"/>
                <w:color w:val="000000"/>
                <w:sz w:val="24"/>
                <w:szCs w:val="24"/>
                <w:lang w:eastAsia="es-MX"/>
              </w:rPr>
              <w:t>• mucho procesamiento matemático y/o lógico</w:t>
            </w:r>
          </w:p>
          <w:p w14:paraId="2F9062EF" w14:textId="77777777" w:rsidR="001C7149" w:rsidRPr="00F1751D" w:rsidRDefault="001C7149" w:rsidP="001C7149">
            <w:pPr>
              <w:ind w:left="1380" w:right="514" w:hanging="1360"/>
              <w:jc w:val="both"/>
              <w:rPr>
                <w:rFonts w:eastAsia="Times New Roman" w:cs="Arial"/>
                <w:bCs/>
                <w:color w:val="000000"/>
                <w:sz w:val="24"/>
                <w:szCs w:val="24"/>
                <w:lang w:eastAsia="es-MX"/>
              </w:rPr>
            </w:pPr>
            <w:r w:rsidRPr="00F1751D">
              <w:rPr>
                <w:rFonts w:eastAsia="Times New Roman" w:cs="Arial"/>
                <w:color w:val="000000"/>
                <w:sz w:val="24"/>
                <w:szCs w:val="24"/>
                <w:lang w:eastAsia="es-MX"/>
              </w:rPr>
              <w:t>• procesamiento complejo de las entradas</w:t>
            </w:r>
          </w:p>
          <w:p w14:paraId="513048A2" w14:textId="77777777" w:rsidR="001C7149" w:rsidRPr="00F1751D" w:rsidRDefault="001C7149" w:rsidP="001C7149">
            <w:pPr>
              <w:ind w:left="1380" w:right="514" w:hanging="1360"/>
              <w:jc w:val="both"/>
              <w:rPr>
                <w:rFonts w:eastAsia="Times New Roman" w:cs="Arial"/>
                <w:bCs/>
                <w:color w:val="000000"/>
                <w:sz w:val="24"/>
                <w:szCs w:val="24"/>
                <w:lang w:eastAsia="es-MX"/>
              </w:rPr>
            </w:pPr>
            <w:r w:rsidRPr="00F1751D">
              <w:rPr>
                <w:rFonts w:eastAsia="Times New Roman" w:cs="Arial"/>
                <w:color w:val="000000"/>
                <w:sz w:val="24"/>
                <w:szCs w:val="24"/>
                <w:lang w:eastAsia="es-MX"/>
              </w:rPr>
              <w:t>• procesamiento complejo de las salidas</w:t>
            </w:r>
          </w:p>
          <w:p w14:paraId="445F5893" w14:textId="77777777" w:rsidR="001C7149" w:rsidRPr="00F1751D" w:rsidRDefault="001C7149" w:rsidP="001C7149">
            <w:pPr>
              <w:ind w:left="1380" w:right="514" w:hanging="1360"/>
              <w:jc w:val="both"/>
              <w:rPr>
                <w:rFonts w:eastAsia="Times New Roman" w:cs="Arial"/>
                <w:bCs/>
                <w:color w:val="000000"/>
                <w:sz w:val="24"/>
                <w:szCs w:val="24"/>
                <w:lang w:eastAsia="es-MX"/>
              </w:rPr>
            </w:pPr>
            <w:r w:rsidRPr="00F1751D">
              <w:rPr>
                <w:rFonts w:eastAsia="Times New Roman" w:cs="Arial"/>
                <w:color w:val="000000"/>
                <w:sz w:val="24"/>
                <w:szCs w:val="24"/>
                <w:lang w:eastAsia="es-MX"/>
              </w:rPr>
              <w:t>• muchas excepciones de procesamiento, muchas transacciones incompletas y mucho reprocesamiento de las transacciones</w:t>
            </w:r>
          </w:p>
          <w:p w14:paraId="18D5E48F" w14:textId="77777777" w:rsidR="001C7149" w:rsidRPr="00F1751D" w:rsidRDefault="001C7149" w:rsidP="001C7149">
            <w:pPr>
              <w:ind w:left="1380" w:right="514" w:hanging="1360"/>
              <w:jc w:val="both"/>
              <w:rPr>
                <w:rFonts w:eastAsia="Times New Roman" w:cs="Arial"/>
                <w:bCs/>
                <w:color w:val="000000"/>
                <w:sz w:val="24"/>
                <w:szCs w:val="24"/>
                <w:lang w:eastAsia="es-MX"/>
              </w:rPr>
            </w:pPr>
            <w:r w:rsidRPr="00F1751D">
              <w:rPr>
                <w:rFonts w:eastAsia="Times New Roman" w:cs="Arial"/>
                <w:color w:val="000000"/>
                <w:sz w:val="24"/>
                <w:szCs w:val="24"/>
                <w:lang w:eastAsia="es-MX"/>
              </w:rPr>
              <w:lastRenderedPageBreak/>
              <w:t>• procesamiento de seguridad y/o control sensitivo</w:t>
            </w:r>
          </w:p>
          <w:p w14:paraId="60ADFDAA" w14:textId="77777777" w:rsidR="001C7149" w:rsidRPr="00F1751D" w:rsidRDefault="001C7149" w:rsidP="001C7149">
            <w:pPr>
              <w:pStyle w:val="Prrafodelista"/>
              <w:tabs>
                <w:tab w:val="left" w:pos="3480"/>
              </w:tabs>
              <w:ind w:left="0"/>
              <w:rPr>
                <w:rFonts w:cs="Arial"/>
                <w:iCs/>
                <w:color w:val="000000"/>
                <w:sz w:val="24"/>
                <w:szCs w:val="24"/>
              </w:rPr>
            </w:pPr>
          </w:p>
        </w:tc>
        <w:tc>
          <w:tcPr>
            <w:tcW w:w="4018" w:type="dxa"/>
          </w:tcPr>
          <w:p w14:paraId="0DE95A0C" w14:textId="77777777" w:rsidR="001C7149" w:rsidRPr="00F1751D" w:rsidRDefault="001C7149" w:rsidP="001C7149">
            <w:pPr>
              <w:pStyle w:val="Prrafodelista"/>
              <w:tabs>
                <w:tab w:val="left" w:pos="3480"/>
              </w:tabs>
              <w:ind w:left="0"/>
              <w:rPr>
                <w:rFonts w:cs="Arial"/>
                <w:color w:val="000000"/>
                <w:sz w:val="24"/>
                <w:szCs w:val="24"/>
              </w:rPr>
            </w:pPr>
            <w:r w:rsidRPr="00F1751D">
              <w:rPr>
                <w:rFonts w:cs="Arial"/>
                <w:color w:val="000000"/>
                <w:sz w:val="24"/>
                <w:szCs w:val="24"/>
              </w:rPr>
              <w:lastRenderedPageBreak/>
              <w:t>0          </w:t>
            </w:r>
            <w:r w:rsidRPr="00F1751D">
              <w:rPr>
                <w:rStyle w:val="apple-converted-space"/>
                <w:rFonts w:cs="Arial"/>
                <w:color w:val="000000"/>
                <w:sz w:val="24"/>
                <w:szCs w:val="24"/>
              </w:rPr>
              <w:t> </w:t>
            </w:r>
            <w:r w:rsidRPr="00F1751D">
              <w:rPr>
                <w:rFonts w:cs="Arial"/>
                <w:color w:val="000000"/>
                <w:sz w:val="24"/>
                <w:szCs w:val="24"/>
              </w:rPr>
              <w:t>No se aplica nada de esto</w:t>
            </w:r>
          </w:p>
        </w:tc>
      </w:tr>
      <w:tr w:rsidR="001C7149" w:rsidRPr="00F1751D" w14:paraId="37AAF6B3" w14:textId="77777777" w:rsidTr="00F1751D">
        <w:tc>
          <w:tcPr>
            <w:tcW w:w="4018" w:type="dxa"/>
          </w:tcPr>
          <w:p w14:paraId="70F1A508" w14:textId="77777777" w:rsidR="001C7149" w:rsidRPr="00F1751D" w:rsidRDefault="001C7149" w:rsidP="001C7149">
            <w:pPr>
              <w:ind w:left="20" w:right="514"/>
              <w:jc w:val="both"/>
              <w:rPr>
                <w:rFonts w:eastAsia="Times New Roman" w:cs="Arial"/>
                <w:iCs/>
                <w:color w:val="000000"/>
                <w:sz w:val="24"/>
                <w:szCs w:val="24"/>
                <w:lang w:eastAsia="es-MX"/>
              </w:rPr>
            </w:pPr>
            <w:r w:rsidRPr="00F1751D">
              <w:rPr>
                <w:rStyle w:val="apple-converted-space"/>
                <w:rFonts w:cs="Arial"/>
                <w:color w:val="000000"/>
                <w:sz w:val="24"/>
                <w:szCs w:val="24"/>
              </w:rPr>
              <w:lastRenderedPageBreak/>
              <w:t> </w:t>
            </w:r>
            <w:r w:rsidRPr="00F1751D">
              <w:rPr>
                <w:rFonts w:cs="Arial"/>
                <w:iCs/>
                <w:color w:val="000000"/>
                <w:sz w:val="24"/>
                <w:szCs w:val="24"/>
              </w:rPr>
              <w:t>Utilizable en otras aplicaciones:</w:t>
            </w:r>
            <w:r w:rsidRPr="00F1751D">
              <w:rPr>
                <w:rStyle w:val="apple-converted-space"/>
                <w:rFonts w:cs="Arial"/>
                <w:iCs/>
                <w:color w:val="000000"/>
                <w:sz w:val="24"/>
                <w:szCs w:val="24"/>
              </w:rPr>
              <w:t> </w:t>
            </w:r>
            <w:r w:rsidRPr="00F1751D">
              <w:rPr>
                <w:rFonts w:cs="Arial"/>
                <w:color w:val="000000"/>
                <w:sz w:val="24"/>
                <w:szCs w:val="24"/>
              </w:rPr>
              <w:t>el código se diseña para que sea compartido o utilizable por otras aplicaciones</w:t>
            </w:r>
            <w:r w:rsidRPr="00F1751D">
              <w:rPr>
                <w:rStyle w:val="apple-converted-space"/>
                <w:rFonts w:cs="Arial"/>
                <w:color w:val="000000"/>
                <w:sz w:val="24"/>
                <w:szCs w:val="24"/>
              </w:rPr>
              <w:t> </w:t>
            </w:r>
          </w:p>
        </w:tc>
        <w:tc>
          <w:tcPr>
            <w:tcW w:w="4018" w:type="dxa"/>
          </w:tcPr>
          <w:p w14:paraId="01551248" w14:textId="77777777" w:rsidR="001C7149" w:rsidRPr="00F1751D" w:rsidRDefault="001C7149" w:rsidP="001C7149">
            <w:pPr>
              <w:pStyle w:val="Prrafodelista"/>
              <w:tabs>
                <w:tab w:val="left" w:pos="3480"/>
              </w:tabs>
              <w:ind w:left="0"/>
              <w:rPr>
                <w:rFonts w:cs="Arial"/>
                <w:color w:val="000000"/>
                <w:sz w:val="24"/>
                <w:szCs w:val="24"/>
              </w:rPr>
            </w:pPr>
            <w:r w:rsidRPr="00F1751D">
              <w:rPr>
                <w:rFonts w:cs="Arial"/>
                <w:color w:val="000000"/>
                <w:sz w:val="24"/>
                <w:szCs w:val="24"/>
              </w:rPr>
              <w:t>1       </w:t>
            </w:r>
            <w:r w:rsidRPr="00F1751D">
              <w:rPr>
                <w:rStyle w:val="apple-converted-space"/>
                <w:rFonts w:cs="Arial"/>
                <w:color w:val="000000"/>
                <w:sz w:val="24"/>
                <w:szCs w:val="24"/>
              </w:rPr>
              <w:t> </w:t>
            </w:r>
            <w:r w:rsidRPr="00F1751D">
              <w:rPr>
                <w:rFonts w:cs="Arial"/>
                <w:color w:val="000000"/>
                <w:sz w:val="24"/>
                <w:szCs w:val="24"/>
              </w:rPr>
              <w:t>Una aplicación local que responde a las necesidades de una organización usuaria</w:t>
            </w:r>
          </w:p>
        </w:tc>
      </w:tr>
      <w:tr w:rsidR="001C7149" w:rsidRPr="00F1751D" w14:paraId="0559F028" w14:textId="77777777" w:rsidTr="00F1751D">
        <w:tc>
          <w:tcPr>
            <w:tcW w:w="4018" w:type="dxa"/>
          </w:tcPr>
          <w:p w14:paraId="34C700C1" w14:textId="77777777" w:rsidR="001C7149" w:rsidRPr="00F1751D" w:rsidRDefault="001C7149" w:rsidP="001C7149">
            <w:pPr>
              <w:ind w:left="20" w:right="514"/>
              <w:jc w:val="both"/>
              <w:rPr>
                <w:rStyle w:val="Ttulo7Car"/>
                <w:rFonts w:asciiTheme="minorHAnsi" w:hAnsiTheme="minorHAnsi"/>
                <w:i w:val="0"/>
                <w:sz w:val="24"/>
                <w:szCs w:val="24"/>
              </w:rPr>
            </w:pPr>
            <w:r w:rsidRPr="00F1751D">
              <w:rPr>
                <w:rFonts w:cs="Arial"/>
                <w:iCs/>
                <w:color w:val="000000"/>
                <w:sz w:val="24"/>
                <w:szCs w:val="24"/>
              </w:rPr>
              <w:t>Facilidad de Instalación</w:t>
            </w:r>
          </w:p>
        </w:tc>
        <w:tc>
          <w:tcPr>
            <w:tcW w:w="4018" w:type="dxa"/>
          </w:tcPr>
          <w:p w14:paraId="5174B53E" w14:textId="77777777" w:rsidR="001C7149" w:rsidRPr="00F1751D" w:rsidRDefault="001C7149" w:rsidP="001C7149">
            <w:pPr>
              <w:pStyle w:val="Prrafodelista"/>
              <w:tabs>
                <w:tab w:val="left" w:pos="3480"/>
              </w:tabs>
              <w:ind w:left="0"/>
              <w:rPr>
                <w:rFonts w:cs="Arial"/>
                <w:color w:val="000000"/>
                <w:sz w:val="24"/>
                <w:szCs w:val="24"/>
              </w:rPr>
            </w:pPr>
            <w:r w:rsidRPr="00F1751D">
              <w:rPr>
                <w:rFonts w:cs="Arial"/>
                <w:color w:val="000000"/>
                <w:sz w:val="24"/>
                <w:szCs w:val="24"/>
              </w:rPr>
              <w:t>0      </w:t>
            </w:r>
            <w:r w:rsidRPr="00F1751D">
              <w:rPr>
                <w:rStyle w:val="apple-converted-space"/>
                <w:rFonts w:cs="Arial"/>
                <w:color w:val="000000"/>
                <w:sz w:val="24"/>
                <w:szCs w:val="24"/>
              </w:rPr>
              <w:t> </w:t>
            </w:r>
            <w:r w:rsidRPr="00F1751D">
              <w:rPr>
                <w:rFonts w:cs="Arial"/>
                <w:color w:val="000000"/>
                <w:sz w:val="24"/>
                <w:szCs w:val="24"/>
              </w:rPr>
              <w:t>No se requieren por parte del usuario facilidades especiales de conversión e instalación</w:t>
            </w:r>
          </w:p>
        </w:tc>
      </w:tr>
      <w:tr w:rsidR="001C7149" w:rsidRPr="00F1751D" w14:paraId="6EB37B9D" w14:textId="77777777" w:rsidTr="00F1751D">
        <w:tc>
          <w:tcPr>
            <w:tcW w:w="4018" w:type="dxa"/>
          </w:tcPr>
          <w:p w14:paraId="665EDFD5" w14:textId="77777777" w:rsidR="001C7149" w:rsidRPr="00F1751D" w:rsidRDefault="001C7149" w:rsidP="001C7149">
            <w:pPr>
              <w:ind w:left="20" w:right="514"/>
              <w:jc w:val="both"/>
              <w:rPr>
                <w:rFonts w:cs="Arial"/>
                <w:iCs/>
                <w:color w:val="000000"/>
                <w:sz w:val="24"/>
                <w:szCs w:val="24"/>
              </w:rPr>
            </w:pPr>
            <w:r w:rsidRPr="00F1751D">
              <w:rPr>
                <w:rFonts w:cs="Arial"/>
                <w:iCs/>
                <w:color w:val="000000"/>
                <w:sz w:val="24"/>
                <w:szCs w:val="24"/>
              </w:rPr>
              <w:t>Facilidad de Operación</w:t>
            </w:r>
          </w:p>
        </w:tc>
        <w:tc>
          <w:tcPr>
            <w:tcW w:w="4018" w:type="dxa"/>
          </w:tcPr>
          <w:p w14:paraId="60BDDC26" w14:textId="77777777" w:rsidR="001C7149" w:rsidRPr="00F1751D" w:rsidRDefault="001C7149" w:rsidP="001C7149">
            <w:pPr>
              <w:pStyle w:val="Prrafodelista"/>
              <w:tabs>
                <w:tab w:val="left" w:pos="3480"/>
              </w:tabs>
              <w:ind w:left="0"/>
              <w:rPr>
                <w:rFonts w:cs="Arial"/>
                <w:color w:val="000000"/>
                <w:sz w:val="24"/>
                <w:szCs w:val="24"/>
              </w:rPr>
            </w:pPr>
            <w:r w:rsidRPr="00F1751D">
              <w:rPr>
                <w:rStyle w:val="apple-converted-space"/>
                <w:rFonts w:cs="Arial"/>
                <w:color w:val="000000"/>
                <w:sz w:val="24"/>
                <w:szCs w:val="24"/>
              </w:rPr>
              <w:t> </w:t>
            </w:r>
            <w:r w:rsidRPr="00F1751D">
              <w:rPr>
                <w:rFonts w:cs="Arial"/>
                <w:color w:val="000000"/>
                <w:sz w:val="24"/>
                <w:szCs w:val="24"/>
              </w:rPr>
              <w:t>0</w:t>
            </w:r>
            <w:r w:rsidRPr="00F1751D">
              <w:rPr>
                <w:rStyle w:val="apple-converted-space"/>
                <w:rFonts w:cs="Arial"/>
                <w:color w:val="000000"/>
                <w:sz w:val="24"/>
                <w:szCs w:val="24"/>
              </w:rPr>
              <w:t> </w:t>
            </w:r>
            <w:r w:rsidRPr="00F1751D">
              <w:rPr>
                <w:rFonts w:cs="Arial"/>
                <w:color w:val="000000"/>
                <w:sz w:val="24"/>
                <w:szCs w:val="24"/>
              </w:rPr>
              <w:t>         </w:t>
            </w:r>
            <w:r w:rsidRPr="00F1751D">
              <w:rPr>
                <w:rStyle w:val="apple-converted-space"/>
                <w:rFonts w:cs="Arial"/>
                <w:color w:val="000000"/>
                <w:sz w:val="24"/>
                <w:szCs w:val="24"/>
              </w:rPr>
              <w:t> </w:t>
            </w:r>
            <w:r w:rsidRPr="00F1751D">
              <w:rPr>
                <w:rFonts w:cs="Arial"/>
                <w:color w:val="000000"/>
                <w:sz w:val="24"/>
                <w:szCs w:val="24"/>
              </w:rPr>
              <w:t>No se especifican por parte del usuario consideraciones específicas de operación</w:t>
            </w:r>
          </w:p>
        </w:tc>
      </w:tr>
      <w:tr w:rsidR="001C7149" w:rsidRPr="00F1751D" w14:paraId="3CF5F484" w14:textId="77777777" w:rsidTr="00F1751D">
        <w:tc>
          <w:tcPr>
            <w:tcW w:w="4018" w:type="dxa"/>
          </w:tcPr>
          <w:p w14:paraId="769A1FC2" w14:textId="77777777" w:rsidR="001C7149" w:rsidRPr="00F1751D" w:rsidRDefault="001C7149" w:rsidP="001C7149">
            <w:pPr>
              <w:ind w:left="20" w:right="514"/>
              <w:jc w:val="both"/>
              <w:rPr>
                <w:rFonts w:cs="Arial"/>
                <w:iCs/>
                <w:color w:val="000000"/>
                <w:sz w:val="24"/>
                <w:szCs w:val="24"/>
              </w:rPr>
            </w:pPr>
            <w:r w:rsidRPr="00F1751D">
              <w:rPr>
                <w:rFonts w:cs="Arial"/>
                <w:iCs/>
                <w:color w:val="000000"/>
                <w:sz w:val="24"/>
                <w:szCs w:val="24"/>
              </w:rPr>
              <w:t>Puestos Múltiples</w:t>
            </w:r>
            <w:r w:rsidRPr="00F1751D">
              <w:rPr>
                <w:rFonts w:cs="Arial"/>
                <w:color w:val="000000"/>
                <w:sz w:val="24"/>
                <w:szCs w:val="24"/>
              </w:rPr>
              <w:t>.</w:t>
            </w:r>
          </w:p>
        </w:tc>
        <w:tc>
          <w:tcPr>
            <w:tcW w:w="4018" w:type="dxa"/>
          </w:tcPr>
          <w:p w14:paraId="11C13AB5" w14:textId="77777777" w:rsidR="001C7149" w:rsidRPr="00F1751D" w:rsidRDefault="001C7149" w:rsidP="001C7149">
            <w:pPr>
              <w:pStyle w:val="Prrafodelista"/>
              <w:tabs>
                <w:tab w:val="left" w:pos="3480"/>
              </w:tabs>
              <w:ind w:left="0"/>
              <w:rPr>
                <w:rStyle w:val="Ttulo7Car"/>
                <w:rFonts w:asciiTheme="minorHAnsi" w:hAnsiTheme="minorHAnsi"/>
                <w:i w:val="0"/>
                <w:sz w:val="24"/>
                <w:szCs w:val="24"/>
              </w:rPr>
            </w:pPr>
            <w:r w:rsidRPr="00F1751D">
              <w:rPr>
                <w:rFonts w:cs="Arial"/>
                <w:color w:val="000000"/>
                <w:sz w:val="24"/>
                <w:szCs w:val="24"/>
              </w:rPr>
              <w:t>0</w:t>
            </w:r>
            <w:r w:rsidRPr="00F1751D">
              <w:rPr>
                <w:rStyle w:val="apple-converted-space"/>
                <w:rFonts w:cs="Arial"/>
                <w:color w:val="000000"/>
                <w:sz w:val="24"/>
                <w:szCs w:val="24"/>
              </w:rPr>
              <w:t> </w:t>
            </w:r>
            <w:r w:rsidRPr="00F1751D">
              <w:rPr>
                <w:rFonts w:cs="Arial"/>
                <w:color w:val="000000"/>
                <w:sz w:val="24"/>
                <w:szCs w:val="24"/>
              </w:rPr>
              <w:t>         </w:t>
            </w:r>
            <w:r w:rsidRPr="00F1751D">
              <w:rPr>
                <w:rStyle w:val="apple-converted-space"/>
                <w:rFonts w:cs="Arial"/>
                <w:color w:val="000000"/>
                <w:sz w:val="24"/>
                <w:szCs w:val="24"/>
              </w:rPr>
              <w:t> </w:t>
            </w:r>
            <w:r w:rsidRPr="00F1751D">
              <w:rPr>
                <w:rFonts w:cs="Arial"/>
                <w:color w:val="000000"/>
                <w:sz w:val="24"/>
                <w:szCs w:val="24"/>
              </w:rPr>
              <w:t>El usuario no requiere la consideración de más de un puesto</w:t>
            </w:r>
          </w:p>
        </w:tc>
      </w:tr>
      <w:tr w:rsidR="001C7149" w:rsidRPr="00F1751D" w14:paraId="7681B71D" w14:textId="77777777" w:rsidTr="00F1751D">
        <w:tc>
          <w:tcPr>
            <w:tcW w:w="4018" w:type="dxa"/>
          </w:tcPr>
          <w:p w14:paraId="42B23FB9" w14:textId="77777777" w:rsidR="001C7149" w:rsidRPr="00F1751D" w:rsidRDefault="001C7149" w:rsidP="001C7149">
            <w:pPr>
              <w:ind w:left="20" w:right="514"/>
              <w:jc w:val="both"/>
              <w:rPr>
                <w:rFonts w:cs="Arial"/>
                <w:iCs/>
                <w:color w:val="000000"/>
                <w:sz w:val="24"/>
                <w:szCs w:val="24"/>
              </w:rPr>
            </w:pPr>
            <w:r w:rsidRPr="00F1751D">
              <w:rPr>
                <w:rFonts w:cs="Arial"/>
                <w:iCs/>
                <w:color w:val="000000"/>
                <w:sz w:val="24"/>
                <w:szCs w:val="24"/>
              </w:rPr>
              <w:t>Facilidad de Cambio:</w:t>
            </w:r>
            <w:r w:rsidRPr="00F1751D">
              <w:rPr>
                <w:rStyle w:val="apple-converted-space"/>
                <w:rFonts w:cs="Arial"/>
                <w:iCs/>
                <w:color w:val="000000"/>
                <w:sz w:val="24"/>
                <w:szCs w:val="24"/>
              </w:rPr>
              <w:t> </w:t>
            </w:r>
            <w:r w:rsidRPr="00F1751D">
              <w:rPr>
                <w:rFonts w:cs="Arial"/>
                <w:color w:val="000000"/>
                <w:sz w:val="24"/>
                <w:szCs w:val="24"/>
              </w:rPr>
              <w:t>esfuerzo específico de diseño para facilitar cambios futuros.</w:t>
            </w:r>
          </w:p>
        </w:tc>
        <w:tc>
          <w:tcPr>
            <w:tcW w:w="4018" w:type="dxa"/>
          </w:tcPr>
          <w:p w14:paraId="4B4378E5" w14:textId="77777777" w:rsidR="001C7149" w:rsidRPr="00F1751D" w:rsidRDefault="001C7149" w:rsidP="001C7149">
            <w:pPr>
              <w:pStyle w:val="Prrafodelista"/>
              <w:tabs>
                <w:tab w:val="left" w:pos="3480"/>
              </w:tabs>
              <w:ind w:left="0"/>
              <w:rPr>
                <w:rFonts w:cs="Arial"/>
                <w:color w:val="000000"/>
                <w:sz w:val="24"/>
                <w:szCs w:val="24"/>
              </w:rPr>
            </w:pPr>
            <w:r w:rsidRPr="00F1751D">
              <w:rPr>
                <w:rStyle w:val="apple-converted-space"/>
                <w:rFonts w:cs="Arial"/>
                <w:color w:val="000000"/>
                <w:sz w:val="24"/>
                <w:szCs w:val="24"/>
              </w:rPr>
              <w:t> </w:t>
            </w:r>
            <w:r w:rsidRPr="00F1751D">
              <w:rPr>
                <w:rFonts w:cs="Arial"/>
                <w:color w:val="000000"/>
                <w:sz w:val="24"/>
                <w:szCs w:val="24"/>
              </w:rPr>
              <w:t>0          </w:t>
            </w:r>
            <w:r w:rsidRPr="00F1751D">
              <w:rPr>
                <w:rStyle w:val="apple-converted-space"/>
                <w:rFonts w:cs="Arial"/>
                <w:color w:val="000000"/>
                <w:sz w:val="24"/>
                <w:szCs w:val="24"/>
              </w:rPr>
              <w:t> </w:t>
            </w:r>
            <w:r w:rsidRPr="00F1751D">
              <w:rPr>
                <w:rFonts w:cs="Arial"/>
                <w:color w:val="000000"/>
                <w:sz w:val="24"/>
                <w:szCs w:val="24"/>
              </w:rPr>
              <w:t>No hay requerimientos especiales del usuario para minimizar o facilitar el cambio</w:t>
            </w:r>
          </w:p>
        </w:tc>
      </w:tr>
    </w:tbl>
    <w:p w14:paraId="695AD024" w14:textId="77777777" w:rsidR="001C7149" w:rsidRPr="00F1751D" w:rsidRDefault="001C7149" w:rsidP="00A565E1">
      <w:pPr>
        <w:pStyle w:val="Prrafodelista"/>
        <w:tabs>
          <w:tab w:val="left" w:pos="3480"/>
        </w:tabs>
        <w:ind w:left="792"/>
        <w:rPr>
          <w:rFonts w:cs="Arial"/>
          <w:sz w:val="24"/>
          <w:szCs w:val="24"/>
        </w:rPr>
      </w:pPr>
    </w:p>
    <w:p w14:paraId="5BEFD19D" w14:textId="77777777" w:rsidR="001C7149" w:rsidRPr="00F1751D" w:rsidRDefault="001C7149" w:rsidP="00A565E1">
      <w:pPr>
        <w:pStyle w:val="Prrafodelista"/>
        <w:tabs>
          <w:tab w:val="left" w:pos="3480"/>
        </w:tabs>
        <w:ind w:left="792"/>
        <w:rPr>
          <w:rFonts w:cs="Arial"/>
          <w:color w:val="000000"/>
          <w:sz w:val="24"/>
          <w:szCs w:val="24"/>
        </w:rPr>
      </w:pPr>
      <w:r w:rsidRPr="00F1751D">
        <w:rPr>
          <w:rFonts w:cs="Arial"/>
          <w:color w:val="000000"/>
          <w:sz w:val="24"/>
          <w:szCs w:val="24"/>
        </w:rPr>
        <w:t>PF's no ajustados * (0'65 + 0.01 (influencia 14 factores)).</w:t>
      </w:r>
    </w:p>
    <w:p w14:paraId="1A495A64" w14:textId="0E6C2DCD" w:rsidR="001C7149" w:rsidRPr="00F1751D" w:rsidRDefault="001C7149" w:rsidP="00A565E1">
      <w:pPr>
        <w:pStyle w:val="Prrafodelista"/>
        <w:tabs>
          <w:tab w:val="left" w:pos="3480"/>
        </w:tabs>
        <w:ind w:left="792"/>
        <w:rPr>
          <w:rFonts w:cs="Arial"/>
          <w:b/>
          <w:color w:val="000000"/>
          <w:sz w:val="24"/>
          <w:szCs w:val="24"/>
        </w:rPr>
      </w:pPr>
      <w:r w:rsidRPr="00F1751D">
        <w:rPr>
          <w:rFonts w:cs="Arial"/>
          <w:b/>
          <w:color w:val="000000"/>
          <w:sz w:val="24"/>
          <w:szCs w:val="24"/>
        </w:rPr>
        <w:t xml:space="preserve">Total de PF’s: </w:t>
      </w:r>
      <w:r w:rsidR="002A5674" w:rsidRPr="00F1751D">
        <w:rPr>
          <w:rFonts w:cs="Arial"/>
          <w:b/>
          <w:color w:val="000000"/>
          <w:sz w:val="24"/>
          <w:szCs w:val="24"/>
        </w:rPr>
        <w:t>77.42</w:t>
      </w:r>
    </w:p>
    <w:p w14:paraId="0B1D6674" w14:textId="77777777" w:rsidR="001C7149" w:rsidRPr="00F1751D" w:rsidRDefault="001C7149" w:rsidP="00A565E1">
      <w:pPr>
        <w:pStyle w:val="Prrafodelista"/>
        <w:tabs>
          <w:tab w:val="left" w:pos="3480"/>
        </w:tabs>
        <w:ind w:left="792"/>
        <w:rPr>
          <w:rFonts w:cs="Arial"/>
          <w:sz w:val="24"/>
          <w:szCs w:val="24"/>
        </w:rPr>
      </w:pPr>
    </w:p>
    <w:p w14:paraId="01F0257E" w14:textId="77777777" w:rsidR="00A565E1" w:rsidRPr="00F1751D" w:rsidRDefault="00A565E1" w:rsidP="00A565E1">
      <w:pPr>
        <w:pStyle w:val="Prrafodelista"/>
        <w:numPr>
          <w:ilvl w:val="0"/>
          <w:numId w:val="4"/>
        </w:numPr>
        <w:tabs>
          <w:tab w:val="left" w:pos="3480"/>
        </w:tabs>
        <w:rPr>
          <w:rFonts w:cs="Arial"/>
          <w:b/>
          <w:sz w:val="24"/>
          <w:szCs w:val="24"/>
        </w:rPr>
      </w:pPr>
      <w:r w:rsidRPr="00F1751D">
        <w:rPr>
          <w:rFonts w:cs="Arial"/>
          <w:b/>
          <w:sz w:val="24"/>
          <w:szCs w:val="24"/>
        </w:rPr>
        <w:t xml:space="preserve">Descripción global del </w:t>
      </w:r>
      <w:r w:rsidR="00173492" w:rsidRPr="00F1751D">
        <w:rPr>
          <w:rFonts w:cs="Arial"/>
          <w:b/>
          <w:sz w:val="24"/>
          <w:szCs w:val="24"/>
        </w:rPr>
        <w:t xml:space="preserve">Sistema </w:t>
      </w:r>
    </w:p>
    <w:p w14:paraId="74DB12D6" w14:textId="77777777" w:rsidR="001835E1" w:rsidRPr="00F1751D" w:rsidRDefault="00173492" w:rsidP="00F1751D">
      <w:pPr>
        <w:pStyle w:val="Standard"/>
        <w:tabs>
          <w:tab w:val="left" w:pos="1134"/>
        </w:tabs>
        <w:ind w:left="426"/>
        <w:jc w:val="both"/>
        <w:textAlignment w:val="baseline"/>
        <w:rPr>
          <w:rFonts w:asciiTheme="minorHAnsi" w:hAnsiTheme="minorHAnsi"/>
        </w:rPr>
      </w:pPr>
      <w:r w:rsidRPr="00F1751D">
        <w:rPr>
          <w:rFonts w:asciiTheme="minorHAnsi" w:hAnsiTheme="minorHAnsi" w:cs="Arial"/>
        </w:rPr>
        <w:t>SGR permite</w:t>
      </w:r>
      <w:r w:rsidR="001835E1" w:rsidRPr="00F1751D">
        <w:rPr>
          <w:rFonts w:asciiTheme="minorHAnsi" w:hAnsiTheme="minorHAnsi" w:cs="Arial"/>
        </w:rPr>
        <w:t xml:space="preserve"> </w:t>
      </w:r>
      <w:r w:rsidRPr="00F1751D">
        <w:rPr>
          <w:rFonts w:asciiTheme="minorHAnsi" w:hAnsiTheme="minorHAnsi" w:cs="Arial"/>
        </w:rPr>
        <w:t xml:space="preserve">gestionar el </w:t>
      </w:r>
      <w:r w:rsidR="001835E1" w:rsidRPr="00F1751D">
        <w:rPr>
          <w:rFonts w:asciiTheme="minorHAnsi" w:hAnsiTheme="minorHAnsi" w:cs="Arial"/>
        </w:rPr>
        <w:t xml:space="preserve">inventario  </w:t>
      </w:r>
      <w:r w:rsidRPr="00F1751D">
        <w:rPr>
          <w:rFonts w:asciiTheme="minorHAnsi" w:hAnsiTheme="minorHAnsi" w:cs="Arial"/>
        </w:rPr>
        <w:t>de</w:t>
      </w:r>
      <w:r w:rsidR="001835E1" w:rsidRPr="00F1751D">
        <w:rPr>
          <w:rFonts w:asciiTheme="minorHAnsi" w:hAnsiTheme="minorHAnsi" w:cs="Arial"/>
        </w:rPr>
        <w:t xml:space="preserve"> refacci</w:t>
      </w:r>
      <w:r w:rsidRPr="00F1751D">
        <w:rPr>
          <w:rFonts w:asciiTheme="minorHAnsi" w:hAnsiTheme="minorHAnsi" w:cs="Arial"/>
        </w:rPr>
        <w:t>ones</w:t>
      </w:r>
      <w:r w:rsidR="001835E1" w:rsidRPr="00F1751D">
        <w:rPr>
          <w:rFonts w:asciiTheme="minorHAnsi" w:hAnsiTheme="minorHAnsi" w:cs="Arial"/>
        </w:rPr>
        <w:t xml:space="preserve"> y equipos de cómputo</w:t>
      </w:r>
      <w:r w:rsidR="00CA7B29" w:rsidRPr="00F1751D">
        <w:rPr>
          <w:rFonts w:asciiTheme="minorHAnsi" w:hAnsiTheme="minorHAnsi" w:cs="Arial"/>
        </w:rPr>
        <w:t>. Los principales procesos que implementa el sistema se describen a continuación.</w:t>
      </w:r>
    </w:p>
    <w:p w14:paraId="136E8133" w14:textId="77777777" w:rsidR="00A565E1" w:rsidRPr="00F1751D" w:rsidRDefault="00A565E1" w:rsidP="00F1751D">
      <w:pPr>
        <w:tabs>
          <w:tab w:val="left" w:pos="3480"/>
        </w:tabs>
        <w:jc w:val="both"/>
        <w:rPr>
          <w:rFonts w:cs="Arial"/>
          <w:sz w:val="24"/>
          <w:szCs w:val="24"/>
        </w:rPr>
      </w:pPr>
    </w:p>
    <w:p w14:paraId="115F49D6" w14:textId="77777777" w:rsidR="00A565E1" w:rsidRDefault="001835E1" w:rsidP="001C7149">
      <w:pPr>
        <w:pStyle w:val="Standard"/>
        <w:ind w:firstLine="426"/>
        <w:textAlignment w:val="baseline"/>
        <w:rPr>
          <w:rFonts w:asciiTheme="minorHAnsi" w:hAnsiTheme="minorHAnsi" w:cs="Arial"/>
        </w:rPr>
      </w:pPr>
      <w:r w:rsidRPr="00F1751D">
        <w:rPr>
          <w:rFonts w:asciiTheme="minorHAnsi" w:hAnsiTheme="minorHAnsi" w:cs="Arial"/>
        </w:rPr>
        <w:t>5</w:t>
      </w:r>
      <w:r w:rsidR="00A565E1" w:rsidRPr="00F1751D">
        <w:rPr>
          <w:rFonts w:asciiTheme="minorHAnsi" w:hAnsiTheme="minorHAnsi" w:cs="Arial"/>
        </w:rPr>
        <w:t xml:space="preserve">.1.1 </w:t>
      </w:r>
      <w:r w:rsidR="00CA7B29" w:rsidRPr="00F1751D">
        <w:rPr>
          <w:rFonts w:asciiTheme="minorHAnsi" w:hAnsiTheme="minorHAnsi" w:cs="Arial"/>
        </w:rPr>
        <w:t>R</w:t>
      </w:r>
      <w:r w:rsidR="00A565E1" w:rsidRPr="00F1751D">
        <w:rPr>
          <w:rFonts w:asciiTheme="minorHAnsi" w:hAnsiTheme="minorHAnsi" w:cs="Arial"/>
        </w:rPr>
        <w:t>ecepción refacciones y/o equipos</w:t>
      </w:r>
    </w:p>
    <w:p w14:paraId="0BAD8757" w14:textId="77777777" w:rsidR="00F1751D" w:rsidRPr="00F1751D" w:rsidRDefault="00F1751D" w:rsidP="001C7149">
      <w:pPr>
        <w:pStyle w:val="Standard"/>
        <w:ind w:firstLine="426"/>
        <w:textAlignment w:val="baseline"/>
        <w:rPr>
          <w:rFonts w:asciiTheme="minorHAnsi" w:hAnsiTheme="minorHAnsi" w:cs="Arial"/>
        </w:rPr>
      </w:pPr>
    </w:p>
    <w:p w14:paraId="0FA05516" w14:textId="77777777" w:rsidR="004B0947" w:rsidRPr="00F1751D" w:rsidRDefault="004B0947" w:rsidP="00F1751D">
      <w:pPr>
        <w:pStyle w:val="Standard"/>
        <w:ind w:left="705"/>
        <w:jc w:val="both"/>
        <w:textAlignment w:val="baseline"/>
        <w:rPr>
          <w:rFonts w:asciiTheme="minorHAnsi" w:hAnsiTheme="minorHAnsi" w:cs="Arial"/>
        </w:rPr>
      </w:pPr>
      <w:r w:rsidRPr="00F1751D">
        <w:rPr>
          <w:rFonts w:asciiTheme="minorHAnsi" w:hAnsiTheme="minorHAnsi" w:cs="Arial"/>
        </w:rPr>
        <w:t>Al recibir los equipos y refacciones, se ingresa la información en un formulario por medio de la web</w:t>
      </w:r>
    </w:p>
    <w:p w14:paraId="14ECE544" w14:textId="77777777" w:rsidR="004B0947" w:rsidRPr="00F1751D" w:rsidRDefault="004B0947" w:rsidP="00262391">
      <w:pPr>
        <w:pStyle w:val="Standard"/>
        <w:textAlignment w:val="baseline"/>
        <w:rPr>
          <w:rFonts w:asciiTheme="minorHAnsi" w:hAnsiTheme="minorHAnsi" w:cs="Arial"/>
        </w:rPr>
      </w:pPr>
    </w:p>
    <w:p w14:paraId="5F2424FD" w14:textId="77777777" w:rsidR="001835E1" w:rsidRPr="00F1751D" w:rsidRDefault="001835E1" w:rsidP="00262391">
      <w:pPr>
        <w:pStyle w:val="Standard"/>
        <w:textAlignment w:val="baseline"/>
        <w:rPr>
          <w:rFonts w:asciiTheme="minorHAnsi" w:hAnsiTheme="minorHAnsi" w:cs="Arial"/>
        </w:rPr>
      </w:pPr>
    </w:p>
    <w:p w14:paraId="08ABDC19" w14:textId="77777777" w:rsidR="00A565E1" w:rsidRPr="00F1751D" w:rsidRDefault="001835E1" w:rsidP="001C7149">
      <w:pPr>
        <w:pStyle w:val="Standard"/>
        <w:ind w:firstLine="705"/>
        <w:textAlignment w:val="baseline"/>
        <w:rPr>
          <w:rFonts w:asciiTheme="minorHAnsi" w:hAnsiTheme="minorHAnsi" w:cs="Arial"/>
        </w:rPr>
      </w:pPr>
      <w:r w:rsidRPr="00F1751D">
        <w:rPr>
          <w:rFonts w:asciiTheme="minorHAnsi" w:hAnsiTheme="minorHAnsi" w:cs="Arial"/>
        </w:rPr>
        <w:t>5</w:t>
      </w:r>
      <w:r w:rsidR="00A565E1" w:rsidRPr="00F1751D">
        <w:rPr>
          <w:rFonts w:asciiTheme="minorHAnsi" w:hAnsiTheme="minorHAnsi" w:cs="Arial"/>
        </w:rPr>
        <w:t xml:space="preserve">.1.2 </w:t>
      </w:r>
      <w:r w:rsidR="0036308D" w:rsidRPr="00F1751D">
        <w:rPr>
          <w:rFonts w:asciiTheme="minorHAnsi" w:hAnsiTheme="minorHAnsi" w:cs="Arial"/>
        </w:rPr>
        <w:t>O</w:t>
      </w:r>
      <w:r w:rsidR="00A565E1" w:rsidRPr="00F1751D">
        <w:rPr>
          <w:rFonts w:asciiTheme="minorHAnsi" w:hAnsiTheme="minorHAnsi" w:cs="Arial"/>
        </w:rPr>
        <w:t>cupación de refacciones y/o equipos</w:t>
      </w:r>
    </w:p>
    <w:p w14:paraId="44276AEC" w14:textId="77777777" w:rsidR="004B0947" w:rsidRPr="00F1751D" w:rsidRDefault="004B0947" w:rsidP="00F1751D">
      <w:pPr>
        <w:pStyle w:val="Standard"/>
        <w:jc w:val="both"/>
        <w:textAlignment w:val="baseline"/>
        <w:rPr>
          <w:rFonts w:asciiTheme="minorHAnsi" w:hAnsiTheme="minorHAnsi" w:cs="Arial"/>
        </w:rPr>
      </w:pPr>
    </w:p>
    <w:p w14:paraId="373DB048" w14:textId="77777777" w:rsidR="004B0947" w:rsidRPr="00F1751D" w:rsidRDefault="004B0947" w:rsidP="00F1751D">
      <w:pPr>
        <w:pStyle w:val="Standard"/>
        <w:ind w:left="1410"/>
        <w:jc w:val="both"/>
        <w:textAlignment w:val="baseline"/>
        <w:rPr>
          <w:rFonts w:asciiTheme="minorHAnsi" w:hAnsiTheme="minorHAnsi" w:cs="Arial"/>
        </w:rPr>
      </w:pPr>
      <w:r w:rsidRPr="00F1751D">
        <w:rPr>
          <w:rFonts w:asciiTheme="minorHAnsi" w:hAnsiTheme="minorHAnsi" w:cs="Arial"/>
        </w:rPr>
        <w:t>Los equipos y refacciones usados se dan de baja en el sistema mediante el formulario creado en el S.R.G.</w:t>
      </w:r>
    </w:p>
    <w:p w14:paraId="54A09E1C" w14:textId="77777777" w:rsidR="001835E1" w:rsidRPr="00F1751D" w:rsidRDefault="001835E1" w:rsidP="00262391">
      <w:pPr>
        <w:pStyle w:val="Standard"/>
        <w:textAlignment w:val="baseline"/>
        <w:rPr>
          <w:rFonts w:asciiTheme="minorHAnsi" w:hAnsiTheme="minorHAnsi" w:cs="Arial"/>
        </w:rPr>
      </w:pPr>
    </w:p>
    <w:p w14:paraId="30DE7DDA" w14:textId="77777777" w:rsidR="00A565E1" w:rsidRPr="00F1751D" w:rsidRDefault="001835E1" w:rsidP="001C7149">
      <w:pPr>
        <w:pStyle w:val="Standard"/>
        <w:ind w:firstLine="708"/>
        <w:textAlignment w:val="baseline"/>
        <w:rPr>
          <w:rFonts w:asciiTheme="minorHAnsi" w:hAnsiTheme="minorHAnsi" w:cs="Arial"/>
        </w:rPr>
      </w:pPr>
      <w:r w:rsidRPr="00F1751D">
        <w:rPr>
          <w:rFonts w:asciiTheme="minorHAnsi" w:hAnsiTheme="minorHAnsi" w:cs="Arial"/>
        </w:rPr>
        <w:t>5</w:t>
      </w:r>
      <w:r w:rsidR="00A565E1" w:rsidRPr="00F1751D">
        <w:rPr>
          <w:rFonts w:asciiTheme="minorHAnsi" w:hAnsiTheme="minorHAnsi" w:cs="Arial"/>
        </w:rPr>
        <w:t xml:space="preserve">.1.3 </w:t>
      </w:r>
      <w:r w:rsidR="0036308D" w:rsidRPr="00F1751D">
        <w:rPr>
          <w:rFonts w:asciiTheme="minorHAnsi" w:hAnsiTheme="minorHAnsi" w:cs="Arial"/>
        </w:rPr>
        <w:t>G</w:t>
      </w:r>
      <w:r w:rsidR="00A565E1" w:rsidRPr="00F1751D">
        <w:rPr>
          <w:rFonts w:asciiTheme="minorHAnsi" w:hAnsiTheme="minorHAnsi" w:cs="Arial"/>
        </w:rPr>
        <w:t>enerar inventario de altas</w:t>
      </w:r>
    </w:p>
    <w:p w14:paraId="628EDA54" w14:textId="77777777" w:rsidR="00DD29C1" w:rsidRPr="00F1751D" w:rsidRDefault="001835E1" w:rsidP="00F1751D">
      <w:pPr>
        <w:pStyle w:val="Standard"/>
        <w:ind w:left="1416"/>
        <w:jc w:val="both"/>
        <w:textAlignment w:val="baseline"/>
        <w:rPr>
          <w:rFonts w:asciiTheme="minorHAnsi" w:hAnsiTheme="minorHAnsi" w:cs="Arial"/>
        </w:rPr>
      </w:pPr>
      <w:r w:rsidRPr="00F1751D">
        <w:rPr>
          <w:rFonts w:asciiTheme="minorHAnsi" w:hAnsiTheme="minorHAnsi" w:cs="Arial"/>
        </w:rPr>
        <w:lastRenderedPageBreak/>
        <w:t>En caso de que</w:t>
      </w:r>
      <w:r w:rsidR="00DD29C1" w:rsidRPr="00F1751D">
        <w:rPr>
          <w:rFonts w:asciiTheme="minorHAnsi" w:hAnsiTheme="minorHAnsi" w:cs="Arial"/>
        </w:rPr>
        <w:t xml:space="preserve"> se requiera dar de alta algún producto, se pueda</w:t>
      </w:r>
      <w:r w:rsidRPr="00F1751D">
        <w:rPr>
          <w:rFonts w:asciiTheme="minorHAnsi" w:hAnsiTheme="minorHAnsi" w:cs="Arial"/>
        </w:rPr>
        <w:t xml:space="preserve"> </w:t>
      </w:r>
      <w:r w:rsidR="00DD29C1" w:rsidRPr="00F1751D">
        <w:rPr>
          <w:rFonts w:asciiTheme="minorHAnsi" w:hAnsiTheme="minorHAnsi" w:cs="Arial"/>
        </w:rPr>
        <w:t>Ingresar en e</w:t>
      </w:r>
      <w:r w:rsidR="00B926EB" w:rsidRPr="00F1751D">
        <w:rPr>
          <w:rFonts w:asciiTheme="minorHAnsi" w:hAnsiTheme="minorHAnsi" w:cs="Arial"/>
        </w:rPr>
        <w:t xml:space="preserve">l </w:t>
      </w:r>
      <w:r w:rsidR="00DD29C1" w:rsidRPr="00F1751D">
        <w:rPr>
          <w:rFonts w:asciiTheme="minorHAnsi" w:hAnsiTheme="minorHAnsi" w:cs="Arial"/>
        </w:rPr>
        <w:t xml:space="preserve"> formulario de inventario de altas fecha de inicio fin del inventario.</w:t>
      </w:r>
    </w:p>
    <w:p w14:paraId="1D5AA2F5" w14:textId="77777777" w:rsidR="001835E1" w:rsidRPr="00F1751D" w:rsidRDefault="001835E1" w:rsidP="00262391">
      <w:pPr>
        <w:pStyle w:val="Standard"/>
        <w:textAlignment w:val="baseline"/>
        <w:rPr>
          <w:rFonts w:asciiTheme="minorHAnsi" w:hAnsiTheme="minorHAnsi"/>
        </w:rPr>
      </w:pPr>
    </w:p>
    <w:p w14:paraId="392A4DB2" w14:textId="77777777" w:rsidR="00DD29C1" w:rsidRPr="00F1751D" w:rsidRDefault="00DD29C1" w:rsidP="00262391">
      <w:pPr>
        <w:pStyle w:val="Standard"/>
        <w:textAlignment w:val="baseline"/>
        <w:rPr>
          <w:rFonts w:asciiTheme="minorHAnsi" w:hAnsiTheme="minorHAnsi"/>
        </w:rPr>
      </w:pPr>
    </w:p>
    <w:p w14:paraId="26F38473" w14:textId="77777777" w:rsidR="00262391" w:rsidRPr="00F1751D" w:rsidRDefault="001835E1" w:rsidP="001C7149">
      <w:pPr>
        <w:pStyle w:val="Standard"/>
        <w:ind w:left="708"/>
        <w:jc w:val="both"/>
        <w:textAlignment w:val="baseline"/>
        <w:rPr>
          <w:rFonts w:asciiTheme="minorHAnsi" w:hAnsiTheme="minorHAnsi" w:cs="Arial"/>
        </w:rPr>
      </w:pPr>
      <w:r w:rsidRPr="00F1751D">
        <w:rPr>
          <w:rFonts w:asciiTheme="minorHAnsi" w:hAnsiTheme="minorHAnsi" w:cs="Arial"/>
        </w:rPr>
        <w:t>5</w:t>
      </w:r>
      <w:r w:rsidR="00A565E1" w:rsidRPr="00F1751D">
        <w:rPr>
          <w:rFonts w:asciiTheme="minorHAnsi" w:hAnsiTheme="minorHAnsi" w:cs="Arial"/>
        </w:rPr>
        <w:t xml:space="preserve">.1.4 </w:t>
      </w:r>
      <w:r w:rsidR="0036308D" w:rsidRPr="00F1751D">
        <w:rPr>
          <w:rFonts w:asciiTheme="minorHAnsi" w:hAnsiTheme="minorHAnsi" w:cs="Arial"/>
        </w:rPr>
        <w:t>G</w:t>
      </w:r>
      <w:r w:rsidR="00262391" w:rsidRPr="00F1751D">
        <w:rPr>
          <w:rFonts w:asciiTheme="minorHAnsi" w:hAnsiTheme="minorHAnsi" w:cs="Arial"/>
        </w:rPr>
        <w:t>enerar inventario de bajas.</w:t>
      </w:r>
    </w:p>
    <w:p w14:paraId="672D00FF" w14:textId="77777777" w:rsidR="00DD29C1" w:rsidRPr="00F1751D" w:rsidRDefault="00DD29C1" w:rsidP="00F1751D">
      <w:pPr>
        <w:pStyle w:val="Standard"/>
        <w:ind w:left="1416"/>
        <w:jc w:val="both"/>
        <w:textAlignment w:val="baseline"/>
        <w:rPr>
          <w:rFonts w:asciiTheme="minorHAnsi" w:hAnsiTheme="minorHAnsi" w:cs="Arial"/>
        </w:rPr>
      </w:pPr>
      <w:r w:rsidRPr="00F1751D">
        <w:rPr>
          <w:rFonts w:asciiTheme="minorHAnsi" w:hAnsiTheme="minorHAnsi" w:cs="Arial"/>
        </w:rPr>
        <w:t>En caso de que se requiera dar de alta algún producto, se pueda Ingresar en el         formulario de inventario de altas fecha de inicio fin del inventario.</w:t>
      </w:r>
    </w:p>
    <w:p w14:paraId="448C32F1" w14:textId="77777777" w:rsidR="00DD29C1" w:rsidRPr="00F1751D" w:rsidRDefault="00DD29C1" w:rsidP="00262391">
      <w:pPr>
        <w:pStyle w:val="Standard"/>
        <w:textAlignment w:val="baseline"/>
        <w:rPr>
          <w:rFonts w:asciiTheme="minorHAnsi" w:hAnsiTheme="minorHAnsi" w:cs="Arial"/>
        </w:rPr>
      </w:pPr>
    </w:p>
    <w:p w14:paraId="518B2E80" w14:textId="77777777" w:rsidR="00A565E1" w:rsidRPr="00F1751D" w:rsidRDefault="001835E1" w:rsidP="001C7149">
      <w:pPr>
        <w:pStyle w:val="Standard"/>
        <w:ind w:left="708"/>
        <w:textAlignment w:val="baseline"/>
        <w:rPr>
          <w:rFonts w:asciiTheme="minorHAnsi" w:hAnsiTheme="minorHAnsi" w:cs="Arial"/>
        </w:rPr>
      </w:pPr>
      <w:r w:rsidRPr="00F1751D">
        <w:rPr>
          <w:rFonts w:asciiTheme="minorHAnsi" w:hAnsiTheme="minorHAnsi" w:cs="Arial"/>
        </w:rPr>
        <w:t>5</w:t>
      </w:r>
      <w:r w:rsidR="00A565E1" w:rsidRPr="00F1751D">
        <w:rPr>
          <w:rFonts w:asciiTheme="minorHAnsi" w:hAnsiTheme="minorHAnsi" w:cs="Arial"/>
        </w:rPr>
        <w:t xml:space="preserve">.1.5 </w:t>
      </w:r>
      <w:r w:rsidR="0036308D" w:rsidRPr="00F1751D">
        <w:rPr>
          <w:rFonts w:asciiTheme="minorHAnsi" w:hAnsiTheme="minorHAnsi" w:cs="Arial"/>
        </w:rPr>
        <w:t>C</w:t>
      </w:r>
      <w:r w:rsidR="00A565E1" w:rsidRPr="00F1751D">
        <w:rPr>
          <w:rFonts w:asciiTheme="minorHAnsi" w:hAnsiTheme="minorHAnsi" w:cs="Arial"/>
        </w:rPr>
        <w:t>rear reporte</w:t>
      </w:r>
    </w:p>
    <w:p w14:paraId="6383D45E" w14:textId="77777777" w:rsidR="00DD29C1" w:rsidRPr="00F1751D" w:rsidRDefault="00DD29C1" w:rsidP="00F1751D">
      <w:pPr>
        <w:pStyle w:val="Standard"/>
        <w:ind w:left="708"/>
        <w:jc w:val="both"/>
        <w:textAlignment w:val="baseline"/>
        <w:rPr>
          <w:rFonts w:asciiTheme="minorHAnsi" w:hAnsiTheme="minorHAnsi" w:cs="Arial"/>
        </w:rPr>
      </w:pPr>
    </w:p>
    <w:p w14:paraId="5376FB41" w14:textId="77777777" w:rsidR="00DD29C1" w:rsidRPr="00F1751D" w:rsidRDefault="00DD29C1" w:rsidP="00F1751D">
      <w:pPr>
        <w:pStyle w:val="Standard"/>
        <w:ind w:left="1416"/>
        <w:jc w:val="both"/>
        <w:textAlignment w:val="baseline"/>
        <w:rPr>
          <w:rFonts w:asciiTheme="minorHAnsi" w:hAnsiTheme="minorHAnsi" w:cs="Arial"/>
        </w:rPr>
      </w:pPr>
      <w:r w:rsidRPr="00F1751D">
        <w:rPr>
          <w:rFonts w:asciiTheme="minorHAnsi" w:hAnsiTheme="minorHAnsi" w:cs="Arial"/>
        </w:rPr>
        <w:t>En caso de que haya una falla de algún equipo se llenara una hoja de reporte para posteriormente enviarla.</w:t>
      </w:r>
    </w:p>
    <w:p w14:paraId="1691D60A" w14:textId="77777777" w:rsidR="00DD29C1" w:rsidRPr="00F1751D" w:rsidRDefault="00DD29C1" w:rsidP="001C7149">
      <w:pPr>
        <w:pStyle w:val="Standard"/>
        <w:ind w:left="708"/>
        <w:textAlignment w:val="baseline"/>
        <w:rPr>
          <w:rFonts w:asciiTheme="minorHAnsi" w:hAnsiTheme="minorHAnsi" w:cs="Arial"/>
        </w:rPr>
      </w:pPr>
    </w:p>
    <w:p w14:paraId="73CD06E9" w14:textId="77777777" w:rsidR="00A565E1" w:rsidRPr="00F1751D" w:rsidRDefault="00A565E1" w:rsidP="001C7149">
      <w:pPr>
        <w:pStyle w:val="Standard"/>
        <w:ind w:left="708"/>
        <w:textAlignment w:val="baseline"/>
        <w:rPr>
          <w:rFonts w:asciiTheme="minorHAnsi" w:hAnsiTheme="minorHAnsi" w:cs="Arial"/>
        </w:rPr>
      </w:pPr>
      <w:r w:rsidRPr="00F1751D">
        <w:rPr>
          <w:rFonts w:asciiTheme="minorHAnsi" w:hAnsiTheme="minorHAnsi" w:cs="Arial"/>
        </w:rPr>
        <w:t xml:space="preserve"> </w:t>
      </w:r>
      <w:r w:rsidR="001835E1" w:rsidRPr="00F1751D">
        <w:rPr>
          <w:rFonts w:asciiTheme="minorHAnsi" w:hAnsiTheme="minorHAnsi" w:cs="Arial"/>
        </w:rPr>
        <w:t>5</w:t>
      </w:r>
      <w:r w:rsidRPr="00F1751D">
        <w:rPr>
          <w:rFonts w:asciiTheme="minorHAnsi" w:hAnsiTheme="minorHAnsi" w:cs="Arial"/>
        </w:rPr>
        <w:t xml:space="preserve">.1.6 </w:t>
      </w:r>
      <w:r w:rsidR="0036308D" w:rsidRPr="00F1751D">
        <w:rPr>
          <w:rFonts w:asciiTheme="minorHAnsi" w:hAnsiTheme="minorHAnsi" w:cs="Arial"/>
        </w:rPr>
        <w:t>A</w:t>
      </w:r>
      <w:r w:rsidRPr="00F1751D">
        <w:rPr>
          <w:rFonts w:asciiTheme="minorHAnsi" w:hAnsiTheme="minorHAnsi" w:cs="Arial"/>
        </w:rPr>
        <w:t>tender reporte</w:t>
      </w:r>
    </w:p>
    <w:p w14:paraId="1B8F0B36" w14:textId="77777777" w:rsidR="00DD29C1" w:rsidRPr="00F1751D" w:rsidRDefault="00DD29C1" w:rsidP="001C7149">
      <w:pPr>
        <w:pStyle w:val="Standard"/>
        <w:ind w:left="708"/>
        <w:textAlignment w:val="baseline"/>
        <w:rPr>
          <w:rFonts w:asciiTheme="minorHAnsi" w:hAnsiTheme="minorHAnsi" w:cs="Arial"/>
        </w:rPr>
      </w:pPr>
    </w:p>
    <w:p w14:paraId="59ADE61D" w14:textId="77777777" w:rsidR="00DD29C1" w:rsidRPr="00F1751D" w:rsidRDefault="00DD29C1" w:rsidP="00F1751D">
      <w:pPr>
        <w:pStyle w:val="Standard"/>
        <w:ind w:left="1416"/>
        <w:jc w:val="both"/>
        <w:textAlignment w:val="baseline"/>
        <w:rPr>
          <w:rFonts w:asciiTheme="minorHAnsi" w:hAnsiTheme="minorHAnsi" w:cs="Arial"/>
        </w:rPr>
      </w:pPr>
      <w:r w:rsidRPr="00F1751D">
        <w:rPr>
          <w:rFonts w:asciiTheme="minorHAnsi" w:hAnsiTheme="minorHAnsi" w:cs="Arial"/>
        </w:rPr>
        <w:t>Se revisa el reporte enviado para que posteriormente si se repara el daño del equipo este reporte se archivara como resuelto de lo contrario se reemplazara el equipo dañado por uno temporal y el reporte se archivara como pendiente.</w:t>
      </w:r>
    </w:p>
    <w:p w14:paraId="7F61DC05" w14:textId="77777777" w:rsidR="00DD29C1" w:rsidRPr="00F1751D" w:rsidRDefault="00DD29C1" w:rsidP="001C7149">
      <w:pPr>
        <w:pStyle w:val="Standard"/>
        <w:ind w:left="708"/>
        <w:textAlignment w:val="baseline"/>
        <w:rPr>
          <w:rFonts w:asciiTheme="minorHAnsi" w:hAnsiTheme="minorHAnsi" w:cs="Arial"/>
        </w:rPr>
      </w:pPr>
    </w:p>
    <w:p w14:paraId="6842A4D3" w14:textId="77777777" w:rsidR="00A565E1" w:rsidRPr="00F1751D" w:rsidRDefault="00DD29C1" w:rsidP="001C7149">
      <w:pPr>
        <w:pStyle w:val="Standard"/>
        <w:ind w:left="708"/>
        <w:textAlignment w:val="baseline"/>
        <w:rPr>
          <w:rFonts w:asciiTheme="minorHAnsi" w:hAnsiTheme="minorHAnsi" w:cs="Arial"/>
        </w:rPr>
      </w:pPr>
      <w:r w:rsidRPr="00F1751D">
        <w:rPr>
          <w:rFonts w:asciiTheme="minorHAnsi" w:hAnsiTheme="minorHAnsi" w:cs="Arial"/>
        </w:rPr>
        <w:t xml:space="preserve"> </w:t>
      </w:r>
      <w:r w:rsidR="001835E1" w:rsidRPr="00F1751D">
        <w:rPr>
          <w:rFonts w:asciiTheme="minorHAnsi" w:hAnsiTheme="minorHAnsi" w:cs="Arial"/>
        </w:rPr>
        <w:t>5</w:t>
      </w:r>
      <w:r w:rsidR="00A565E1" w:rsidRPr="00F1751D">
        <w:rPr>
          <w:rFonts w:asciiTheme="minorHAnsi" w:hAnsiTheme="minorHAnsi" w:cs="Arial"/>
        </w:rPr>
        <w:t xml:space="preserve">.1.7 </w:t>
      </w:r>
      <w:r w:rsidR="0036308D" w:rsidRPr="00F1751D">
        <w:rPr>
          <w:rFonts w:asciiTheme="minorHAnsi" w:hAnsiTheme="minorHAnsi" w:cs="Arial"/>
        </w:rPr>
        <w:t>C</w:t>
      </w:r>
      <w:r w:rsidR="00A565E1" w:rsidRPr="00F1751D">
        <w:rPr>
          <w:rFonts w:asciiTheme="minorHAnsi" w:hAnsiTheme="minorHAnsi" w:cs="Arial"/>
        </w:rPr>
        <w:t>ambiar el equipo</w:t>
      </w:r>
    </w:p>
    <w:p w14:paraId="5FBA19FA" w14:textId="77777777" w:rsidR="00DD29C1" w:rsidRPr="00F1751D" w:rsidRDefault="00DD29C1" w:rsidP="00F1751D">
      <w:pPr>
        <w:pStyle w:val="Standard"/>
        <w:ind w:left="708"/>
        <w:jc w:val="both"/>
        <w:textAlignment w:val="baseline"/>
        <w:rPr>
          <w:rFonts w:asciiTheme="minorHAnsi" w:hAnsiTheme="minorHAnsi" w:cs="Arial"/>
        </w:rPr>
      </w:pPr>
    </w:p>
    <w:p w14:paraId="0183782C" w14:textId="77777777" w:rsidR="00997A2E" w:rsidRPr="00F1751D" w:rsidRDefault="004B0947" w:rsidP="00F1751D">
      <w:pPr>
        <w:pStyle w:val="Standard"/>
        <w:ind w:left="1416"/>
        <w:jc w:val="both"/>
        <w:textAlignment w:val="baseline"/>
        <w:rPr>
          <w:ins w:id="6" w:author="Carlos Ruiz" w:date="2013-07-14T21:25:00Z"/>
          <w:rFonts w:asciiTheme="minorHAnsi" w:hAnsiTheme="minorHAnsi" w:cs="Arial"/>
        </w:rPr>
      </w:pPr>
      <w:r w:rsidRPr="00F1751D">
        <w:rPr>
          <w:rFonts w:asciiTheme="minorHAnsi" w:hAnsiTheme="minorHAnsi" w:cs="Arial"/>
        </w:rPr>
        <w:t>Revisión para hacer el cambio adecuado para sustitución del equipo que está dañado.</w:t>
      </w:r>
      <w:r w:rsidR="00262391" w:rsidRPr="00F1751D">
        <w:rPr>
          <w:rFonts w:asciiTheme="minorHAnsi" w:hAnsiTheme="minorHAnsi"/>
        </w:rPr>
        <w:t xml:space="preserve">       </w:t>
      </w:r>
    </w:p>
    <w:p w14:paraId="2BA5D620" w14:textId="77777777" w:rsidR="00997A2E" w:rsidRPr="00F1751D" w:rsidRDefault="00997A2E" w:rsidP="0026585E">
      <w:pPr>
        <w:rPr>
          <w:ins w:id="7" w:author="Carlos Ruiz" w:date="2013-07-14T21:25:00Z"/>
          <w:rFonts w:cs="Arial"/>
          <w:sz w:val="24"/>
          <w:szCs w:val="24"/>
        </w:rPr>
      </w:pPr>
    </w:p>
    <w:p w14:paraId="14144E90" w14:textId="77777777" w:rsidR="00997A2E" w:rsidRPr="00F1751D" w:rsidRDefault="00997A2E" w:rsidP="0026585E">
      <w:pPr>
        <w:rPr>
          <w:ins w:id="8" w:author="Carlos Ruiz" w:date="2013-07-14T21:25:00Z"/>
          <w:rFonts w:cs="Arial"/>
          <w:sz w:val="24"/>
          <w:szCs w:val="24"/>
        </w:rPr>
      </w:pPr>
    </w:p>
    <w:p w14:paraId="089F2351" w14:textId="77777777" w:rsidR="00F1751D" w:rsidRDefault="00F1751D" w:rsidP="00F1751D">
      <w:pPr>
        <w:pStyle w:val="Prrafodelista"/>
        <w:ind w:left="360"/>
        <w:rPr>
          <w:rFonts w:cs="Arial"/>
          <w:b/>
          <w:sz w:val="24"/>
          <w:szCs w:val="24"/>
        </w:rPr>
      </w:pPr>
    </w:p>
    <w:p w14:paraId="6A16AD7C" w14:textId="0ABDF6E9" w:rsidR="005B6C53" w:rsidRPr="00F1751D" w:rsidRDefault="0026585E" w:rsidP="001C7149">
      <w:pPr>
        <w:pStyle w:val="Prrafodelista"/>
        <w:numPr>
          <w:ilvl w:val="0"/>
          <w:numId w:val="4"/>
        </w:numPr>
        <w:rPr>
          <w:rFonts w:cs="Arial"/>
          <w:b/>
          <w:sz w:val="24"/>
          <w:szCs w:val="24"/>
        </w:rPr>
      </w:pPr>
      <w:r w:rsidRPr="00F1751D">
        <w:rPr>
          <w:rFonts w:cs="Arial"/>
          <w:b/>
          <w:sz w:val="24"/>
          <w:szCs w:val="24"/>
        </w:rPr>
        <w:t>Requisitos</w:t>
      </w:r>
      <w:r w:rsidR="006174D9" w:rsidRPr="00F1751D">
        <w:rPr>
          <w:rFonts w:cs="Arial"/>
          <w:b/>
          <w:sz w:val="24"/>
          <w:szCs w:val="24"/>
        </w:rPr>
        <w:t xml:space="preserve"> del sistema</w:t>
      </w:r>
      <w:r w:rsidR="005B6C53" w:rsidRPr="00F1751D">
        <w:rPr>
          <w:rFonts w:cs="Arial"/>
          <w:b/>
          <w:sz w:val="24"/>
          <w:szCs w:val="24"/>
        </w:rPr>
        <w:t>.</w:t>
      </w:r>
    </w:p>
    <w:p w14:paraId="19AD3B5A" w14:textId="62267B32" w:rsidR="00415F4C" w:rsidRPr="00F1751D" w:rsidRDefault="00415F4C" w:rsidP="005B6C53">
      <w:pPr>
        <w:pStyle w:val="Prrafodelista"/>
        <w:ind w:left="360"/>
        <w:rPr>
          <w:rFonts w:cs="Arial"/>
          <w:sz w:val="24"/>
          <w:szCs w:val="24"/>
        </w:rPr>
      </w:pPr>
    </w:p>
    <w:p w14:paraId="3F137816" w14:textId="5BED5474" w:rsidR="004D785E" w:rsidRPr="00F1751D" w:rsidRDefault="006174D9" w:rsidP="00003A4B">
      <w:pPr>
        <w:pStyle w:val="Prrafodelista"/>
        <w:jc w:val="both"/>
        <w:rPr>
          <w:sz w:val="24"/>
          <w:szCs w:val="24"/>
        </w:rPr>
      </w:pPr>
      <w:r w:rsidRPr="00F1751D">
        <w:rPr>
          <w:sz w:val="24"/>
          <w:szCs w:val="24"/>
        </w:rPr>
        <w:t>El usuario necesitará un equipo con cualquier navegador, preferiblemente, ‘Google Chrome’, por la rapidez de su ejecución y bajo consumo de recursos. No es necesario que el equipo esté conectado a internet, pues la base de datos estará alojada en este mismo. Funciona bajo cualquier sistema operativo, prefiriendo ‘Windows’ en cualquiera de sus versiones empezando por la ‘XP’ en adelante. El usuario debe tener instalado el manejador de base de datos ‘WAMP’ en su equipo.</w:t>
      </w:r>
      <w:r w:rsidR="00003A4B" w:rsidRPr="00F1751D">
        <w:rPr>
          <w:sz w:val="24"/>
          <w:szCs w:val="24"/>
        </w:rPr>
        <w:t xml:space="preserve"> También, el servicio de ‘WAMP’, deberá ejecutarse siempre que el usuario desee usar el sistema, del contrario, la base de datos no estará disponible.</w:t>
      </w:r>
    </w:p>
    <w:p w14:paraId="05728D85" w14:textId="77777777" w:rsidR="00003A4B" w:rsidRPr="00F1751D" w:rsidRDefault="00003A4B" w:rsidP="00003A4B">
      <w:pPr>
        <w:pStyle w:val="Prrafodelista"/>
        <w:jc w:val="both"/>
        <w:rPr>
          <w:rFonts w:cs="Arial"/>
          <w:sz w:val="24"/>
          <w:szCs w:val="24"/>
        </w:rPr>
      </w:pPr>
    </w:p>
    <w:p w14:paraId="68F2C206" w14:textId="77777777" w:rsidR="004D785E" w:rsidRPr="00F1751D" w:rsidRDefault="004D785E" w:rsidP="006174D9">
      <w:pPr>
        <w:pStyle w:val="Standard"/>
        <w:numPr>
          <w:ilvl w:val="0"/>
          <w:numId w:val="4"/>
        </w:numPr>
        <w:rPr>
          <w:rFonts w:asciiTheme="minorHAnsi" w:hAnsiTheme="minorHAnsi" w:cs="Arial"/>
          <w:b/>
        </w:rPr>
      </w:pPr>
      <w:r w:rsidRPr="00F1751D">
        <w:rPr>
          <w:rFonts w:asciiTheme="minorHAnsi" w:hAnsiTheme="minorHAnsi" w:cs="Arial"/>
          <w:b/>
        </w:rPr>
        <w:lastRenderedPageBreak/>
        <w:t>Atributos de características</w:t>
      </w:r>
    </w:p>
    <w:p w14:paraId="440A5ECF" w14:textId="77777777" w:rsidR="004D785E" w:rsidRPr="00F1751D" w:rsidRDefault="004D785E" w:rsidP="004D785E">
      <w:pPr>
        <w:jc w:val="both"/>
        <w:rPr>
          <w:rFonts w:cs="Arial"/>
          <w:sz w:val="24"/>
          <w:szCs w:val="24"/>
        </w:rPr>
      </w:pPr>
    </w:p>
    <w:p w14:paraId="5CE403FD" w14:textId="77777777" w:rsidR="00262391" w:rsidRPr="00F1751D" w:rsidRDefault="00262391" w:rsidP="00262391">
      <w:pPr>
        <w:pStyle w:val="Standard"/>
        <w:ind w:left="720"/>
        <w:rPr>
          <w:rFonts w:asciiTheme="minorHAnsi" w:hAnsiTheme="minorHAnsi"/>
        </w:rPr>
      </w:pPr>
    </w:p>
    <w:tbl>
      <w:tblPr>
        <w:tblStyle w:val="Cuadrculadetablaclara1"/>
        <w:tblW w:w="0" w:type="auto"/>
        <w:tblLook w:val="04A0" w:firstRow="1" w:lastRow="0" w:firstColumn="1" w:lastColumn="0" w:noHBand="0" w:noVBand="1"/>
      </w:tblPr>
      <w:tblGrid>
        <w:gridCol w:w="4414"/>
        <w:gridCol w:w="4414"/>
      </w:tblGrid>
      <w:tr w:rsidR="00B02BE6" w:rsidRPr="00F1751D" w14:paraId="515C4E92" w14:textId="77777777">
        <w:tc>
          <w:tcPr>
            <w:tcW w:w="4414" w:type="dxa"/>
          </w:tcPr>
          <w:p w14:paraId="3279E41E" w14:textId="77777777" w:rsidR="00B02BE6" w:rsidRPr="00F1751D" w:rsidRDefault="00B02BE6" w:rsidP="00B02BE6">
            <w:pPr>
              <w:widowControl w:val="0"/>
              <w:suppressAutoHyphens/>
              <w:autoSpaceDN w:val="0"/>
              <w:textAlignment w:val="baseline"/>
              <w:rPr>
                <w:rFonts w:cs="Arial"/>
                <w:sz w:val="24"/>
                <w:szCs w:val="24"/>
              </w:rPr>
            </w:pPr>
            <w:r w:rsidRPr="00F1751D">
              <w:rPr>
                <w:rFonts w:cs="Arial"/>
                <w:sz w:val="24"/>
                <w:szCs w:val="24"/>
              </w:rPr>
              <w:t>Recepción  refacciones y/o equipos.</w:t>
            </w:r>
          </w:p>
        </w:tc>
        <w:tc>
          <w:tcPr>
            <w:tcW w:w="4414" w:type="dxa"/>
          </w:tcPr>
          <w:p w14:paraId="09311943" w14:textId="77777777" w:rsidR="00B02BE6" w:rsidRPr="00F1751D" w:rsidRDefault="00B02BE6" w:rsidP="004D785E">
            <w:pPr>
              <w:pStyle w:val="Prrafodelista"/>
              <w:widowControl w:val="0"/>
              <w:numPr>
                <w:ilvl w:val="0"/>
                <w:numId w:val="22"/>
              </w:numPr>
              <w:suppressAutoHyphens/>
              <w:autoSpaceDN w:val="0"/>
              <w:textAlignment w:val="baseline"/>
              <w:rPr>
                <w:rFonts w:cs="Arial"/>
                <w:sz w:val="24"/>
                <w:szCs w:val="24"/>
              </w:rPr>
            </w:pPr>
            <w:r w:rsidRPr="00F1751D">
              <w:rPr>
                <w:rFonts w:cs="Arial"/>
                <w:sz w:val="24"/>
                <w:szCs w:val="24"/>
              </w:rPr>
              <w:t>Recibir refacciones y/o equipos.</w:t>
            </w:r>
          </w:p>
          <w:p w14:paraId="3BA2C1F5" w14:textId="77777777" w:rsidR="00B02BE6" w:rsidRPr="00F1751D" w:rsidRDefault="00B02BE6" w:rsidP="004D785E">
            <w:pPr>
              <w:pStyle w:val="Prrafodelista"/>
              <w:widowControl w:val="0"/>
              <w:numPr>
                <w:ilvl w:val="0"/>
                <w:numId w:val="22"/>
              </w:numPr>
              <w:suppressAutoHyphens/>
              <w:autoSpaceDN w:val="0"/>
              <w:textAlignment w:val="baseline"/>
              <w:rPr>
                <w:rFonts w:cs="Arial"/>
                <w:sz w:val="24"/>
                <w:szCs w:val="24"/>
              </w:rPr>
            </w:pPr>
            <w:r w:rsidRPr="00F1751D">
              <w:rPr>
                <w:rFonts w:cs="Arial"/>
                <w:sz w:val="24"/>
                <w:szCs w:val="24"/>
              </w:rPr>
              <w:t>Ingresar información en formulario del sistema.</w:t>
            </w:r>
          </w:p>
          <w:p w14:paraId="6DF7AAB2" w14:textId="77777777" w:rsidR="00B02BE6" w:rsidRPr="00F1751D" w:rsidRDefault="00B02BE6" w:rsidP="004D785E">
            <w:pPr>
              <w:pStyle w:val="Prrafodelista"/>
              <w:widowControl w:val="0"/>
              <w:numPr>
                <w:ilvl w:val="0"/>
                <w:numId w:val="22"/>
              </w:numPr>
              <w:suppressAutoHyphens/>
              <w:autoSpaceDN w:val="0"/>
              <w:textAlignment w:val="baseline"/>
              <w:rPr>
                <w:rFonts w:cs="Arial"/>
                <w:sz w:val="24"/>
                <w:szCs w:val="24"/>
              </w:rPr>
            </w:pPr>
            <w:r w:rsidRPr="00F1751D">
              <w:rPr>
                <w:rFonts w:cs="Arial"/>
                <w:sz w:val="24"/>
                <w:szCs w:val="24"/>
              </w:rPr>
              <w:t>Archivar físicamente facturas de las refacciones y/o equipos.</w:t>
            </w:r>
          </w:p>
        </w:tc>
      </w:tr>
      <w:tr w:rsidR="00B02BE6" w:rsidRPr="00F1751D" w14:paraId="0154B95C" w14:textId="77777777">
        <w:tc>
          <w:tcPr>
            <w:tcW w:w="4414" w:type="dxa"/>
          </w:tcPr>
          <w:p w14:paraId="5D3F240F" w14:textId="77777777" w:rsidR="00B02BE6" w:rsidRPr="00F1751D" w:rsidRDefault="00B02BE6" w:rsidP="00B02BE6">
            <w:pPr>
              <w:widowControl w:val="0"/>
              <w:suppressAutoHyphens/>
              <w:autoSpaceDN w:val="0"/>
              <w:textAlignment w:val="baseline"/>
              <w:rPr>
                <w:rFonts w:cs="Arial"/>
                <w:sz w:val="24"/>
                <w:szCs w:val="24"/>
              </w:rPr>
            </w:pPr>
            <w:r w:rsidRPr="00F1751D">
              <w:rPr>
                <w:rFonts w:cs="Arial"/>
                <w:sz w:val="24"/>
                <w:szCs w:val="24"/>
              </w:rPr>
              <w:t>Ocupación de refacciones y/o equipos.</w:t>
            </w:r>
          </w:p>
        </w:tc>
        <w:tc>
          <w:tcPr>
            <w:tcW w:w="4414" w:type="dxa"/>
          </w:tcPr>
          <w:p w14:paraId="5A57384D" w14:textId="77777777" w:rsidR="00B02BE6" w:rsidRPr="00F1751D" w:rsidRDefault="00B02BE6" w:rsidP="004D785E">
            <w:pPr>
              <w:pStyle w:val="Prrafodelista"/>
              <w:widowControl w:val="0"/>
              <w:numPr>
                <w:ilvl w:val="0"/>
                <w:numId w:val="23"/>
              </w:numPr>
              <w:suppressAutoHyphens/>
              <w:autoSpaceDN w:val="0"/>
              <w:textAlignment w:val="baseline"/>
              <w:rPr>
                <w:rFonts w:cs="Arial"/>
                <w:sz w:val="24"/>
                <w:szCs w:val="24"/>
              </w:rPr>
            </w:pPr>
            <w:r w:rsidRPr="00F1751D">
              <w:rPr>
                <w:rFonts w:cs="Arial"/>
                <w:sz w:val="24"/>
                <w:szCs w:val="24"/>
              </w:rPr>
              <w:t>Usar pieza y/o equipo en alguna acción de mantenimiento.</w:t>
            </w:r>
          </w:p>
          <w:p w14:paraId="5F17CE8B" w14:textId="77777777" w:rsidR="00B02BE6" w:rsidRPr="00F1751D" w:rsidRDefault="00B02BE6" w:rsidP="004D785E">
            <w:pPr>
              <w:pStyle w:val="Prrafodelista"/>
              <w:widowControl w:val="0"/>
              <w:numPr>
                <w:ilvl w:val="0"/>
                <w:numId w:val="23"/>
              </w:numPr>
              <w:suppressAutoHyphens/>
              <w:autoSpaceDN w:val="0"/>
              <w:textAlignment w:val="baseline"/>
              <w:rPr>
                <w:rFonts w:cs="Arial"/>
                <w:sz w:val="24"/>
                <w:szCs w:val="24"/>
              </w:rPr>
            </w:pPr>
            <w:r w:rsidRPr="00F1751D">
              <w:rPr>
                <w:rFonts w:cs="Arial"/>
                <w:sz w:val="24"/>
                <w:szCs w:val="24"/>
              </w:rPr>
              <w:t>Dar de baja a refacciones o equipo de cómputo del sistema.</w:t>
            </w:r>
          </w:p>
          <w:p w14:paraId="2F5B8BE7" w14:textId="77777777" w:rsidR="00B02BE6" w:rsidRPr="00F1751D" w:rsidRDefault="00B02BE6" w:rsidP="004D785E">
            <w:pPr>
              <w:pStyle w:val="Prrafodelista"/>
              <w:widowControl w:val="0"/>
              <w:numPr>
                <w:ilvl w:val="0"/>
                <w:numId w:val="23"/>
              </w:numPr>
              <w:suppressAutoHyphens/>
              <w:autoSpaceDN w:val="0"/>
              <w:textAlignment w:val="baseline"/>
              <w:rPr>
                <w:rFonts w:cs="Arial"/>
                <w:sz w:val="24"/>
                <w:szCs w:val="24"/>
              </w:rPr>
            </w:pPr>
            <w:r w:rsidRPr="00F1751D">
              <w:rPr>
                <w:rFonts w:cs="Arial"/>
                <w:sz w:val="24"/>
                <w:szCs w:val="24"/>
              </w:rPr>
              <w:t>Imprime número de reporte para empacar.</w:t>
            </w:r>
          </w:p>
          <w:p w14:paraId="6612FBDA" w14:textId="77777777" w:rsidR="00B02BE6" w:rsidRPr="00F1751D" w:rsidRDefault="00B02BE6" w:rsidP="004D785E">
            <w:pPr>
              <w:pStyle w:val="Prrafodelista"/>
              <w:widowControl w:val="0"/>
              <w:numPr>
                <w:ilvl w:val="0"/>
                <w:numId w:val="23"/>
              </w:numPr>
              <w:suppressAutoHyphens/>
              <w:autoSpaceDN w:val="0"/>
              <w:textAlignment w:val="baseline"/>
              <w:rPr>
                <w:rFonts w:cs="Arial"/>
                <w:sz w:val="24"/>
                <w:szCs w:val="24"/>
              </w:rPr>
            </w:pPr>
            <w:r w:rsidRPr="00F1751D">
              <w:rPr>
                <w:rFonts w:cs="Arial"/>
                <w:sz w:val="24"/>
                <w:szCs w:val="24"/>
              </w:rPr>
              <w:t>Enviar pieza dañada a laboratorio.</w:t>
            </w:r>
          </w:p>
        </w:tc>
      </w:tr>
      <w:tr w:rsidR="00B02BE6" w:rsidRPr="00F1751D" w14:paraId="00DFE082" w14:textId="77777777">
        <w:tc>
          <w:tcPr>
            <w:tcW w:w="4414" w:type="dxa"/>
          </w:tcPr>
          <w:p w14:paraId="2A57A5C3" w14:textId="77777777" w:rsidR="00B02BE6" w:rsidRPr="00F1751D" w:rsidRDefault="00B02BE6" w:rsidP="00B02BE6">
            <w:pPr>
              <w:widowControl w:val="0"/>
              <w:suppressAutoHyphens/>
              <w:autoSpaceDN w:val="0"/>
              <w:textAlignment w:val="baseline"/>
              <w:rPr>
                <w:rFonts w:cs="Arial"/>
                <w:sz w:val="24"/>
                <w:szCs w:val="24"/>
              </w:rPr>
            </w:pPr>
            <w:r w:rsidRPr="00F1751D">
              <w:rPr>
                <w:rFonts w:cs="Arial"/>
                <w:sz w:val="24"/>
                <w:szCs w:val="24"/>
              </w:rPr>
              <w:t>Generar  inventario de altas.</w:t>
            </w:r>
          </w:p>
        </w:tc>
        <w:tc>
          <w:tcPr>
            <w:tcW w:w="4414" w:type="dxa"/>
          </w:tcPr>
          <w:p w14:paraId="7F7EEB2D" w14:textId="77777777" w:rsidR="00B02BE6" w:rsidRPr="00F1751D" w:rsidRDefault="00B02BE6" w:rsidP="004D785E">
            <w:pPr>
              <w:pStyle w:val="Prrafodelista"/>
              <w:widowControl w:val="0"/>
              <w:numPr>
                <w:ilvl w:val="0"/>
                <w:numId w:val="24"/>
              </w:numPr>
              <w:suppressAutoHyphens/>
              <w:autoSpaceDN w:val="0"/>
              <w:textAlignment w:val="baseline"/>
              <w:rPr>
                <w:rFonts w:cs="Arial"/>
                <w:sz w:val="24"/>
                <w:szCs w:val="24"/>
              </w:rPr>
            </w:pPr>
            <w:r w:rsidRPr="00F1751D">
              <w:rPr>
                <w:rFonts w:cs="Arial"/>
                <w:sz w:val="24"/>
                <w:szCs w:val="24"/>
              </w:rPr>
              <w:t>Ingresar en el formulario de inventario de altas fecha de inicio y fin del inventario.</w:t>
            </w:r>
          </w:p>
          <w:p w14:paraId="431111AD" w14:textId="77777777" w:rsidR="00B02BE6" w:rsidRPr="00F1751D" w:rsidRDefault="00B02BE6" w:rsidP="004D785E">
            <w:pPr>
              <w:pStyle w:val="Prrafodelista"/>
              <w:widowControl w:val="0"/>
              <w:numPr>
                <w:ilvl w:val="0"/>
                <w:numId w:val="24"/>
              </w:numPr>
              <w:suppressAutoHyphens/>
              <w:autoSpaceDN w:val="0"/>
              <w:textAlignment w:val="baseline"/>
              <w:rPr>
                <w:rFonts w:cs="Arial"/>
                <w:sz w:val="24"/>
                <w:szCs w:val="24"/>
              </w:rPr>
            </w:pPr>
            <w:r w:rsidRPr="00F1751D">
              <w:rPr>
                <w:rFonts w:cs="Arial"/>
                <w:sz w:val="24"/>
                <w:szCs w:val="24"/>
              </w:rPr>
              <w:t>Generar inventario.</w:t>
            </w:r>
          </w:p>
        </w:tc>
      </w:tr>
      <w:tr w:rsidR="00B02BE6" w:rsidRPr="00F1751D" w14:paraId="2E39F52D" w14:textId="77777777">
        <w:tc>
          <w:tcPr>
            <w:tcW w:w="4414" w:type="dxa"/>
          </w:tcPr>
          <w:p w14:paraId="27B499B8" w14:textId="77777777" w:rsidR="00B02BE6" w:rsidRPr="00F1751D" w:rsidRDefault="00B02BE6" w:rsidP="00B02BE6">
            <w:pPr>
              <w:widowControl w:val="0"/>
              <w:suppressAutoHyphens/>
              <w:autoSpaceDN w:val="0"/>
              <w:textAlignment w:val="baseline"/>
              <w:rPr>
                <w:rFonts w:cs="Arial"/>
                <w:sz w:val="24"/>
                <w:szCs w:val="24"/>
              </w:rPr>
            </w:pPr>
            <w:r w:rsidRPr="00F1751D">
              <w:rPr>
                <w:rFonts w:cs="Arial"/>
                <w:sz w:val="24"/>
                <w:szCs w:val="24"/>
              </w:rPr>
              <w:t>Generar inventario de bajas.</w:t>
            </w:r>
          </w:p>
        </w:tc>
        <w:tc>
          <w:tcPr>
            <w:tcW w:w="4414" w:type="dxa"/>
          </w:tcPr>
          <w:p w14:paraId="5679EE0D" w14:textId="77777777" w:rsidR="00B02BE6" w:rsidRPr="00F1751D" w:rsidRDefault="00B02BE6" w:rsidP="004D785E">
            <w:pPr>
              <w:pStyle w:val="Prrafodelista"/>
              <w:widowControl w:val="0"/>
              <w:numPr>
                <w:ilvl w:val="0"/>
                <w:numId w:val="25"/>
              </w:numPr>
              <w:suppressAutoHyphens/>
              <w:autoSpaceDN w:val="0"/>
              <w:textAlignment w:val="baseline"/>
              <w:rPr>
                <w:rFonts w:cs="Arial"/>
                <w:sz w:val="24"/>
                <w:szCs w:val="24"/>
              </w:rPr>
            </w:pPr>
            <w:r w:rsidRPr="00F1751D">
              <w:rPr>
                <w:rFonts w:cs="Arial"/>
                <w:sz w:val="24"/>
                <w:szCs w:val="24"/>
              </w:rPr>
              <w:t>Ingresar en el formulario de inventario de bajas fecha de inicio y fin del inventario.</w:t>
            </w:r>
          </w:p>
          <w:p w14:paraId="1EAE55A2" w14:textId="77777777" w:rsidR="00B02BE6" w:rsidRPr="00F1751D" w:rsidRDefault="00B02BE6" w:rsidP="004D785E">
            <w:pPr>
              <w:pStyle w:val="Prrafodelista"/>
              <w:widowControl w:val="0"/>
              <w:numPr>
                <w:ilvl w:val="0"/>
                <w:numId w:val="25"/>
              </w:numPr>
              <w:suppressAutoHyphens/>
              <w:autoSpaceDN w:val="0"/>
              <w:textAlignment w:val="baseline"/>
              <w:rPr>
                <w:rFonts w:cs="Arial"/>
                <w:sz w:val="24"/>
                <w:szCs w:val="24"/>
              </w:rPr>
            </w:pPr>
            <w:r w:rsidRPr="00F1751D">
              <w:rPr>
                <w:rFonts w:cs="Arial"/>
                <w:sz w:val="24"/>
                <w:szCs w:val="24"/>
              </w:rPr>
              <w:t>Generar inventario.</w:t>
            </w:r>
          </w:p>
          <w:p w14:paraId="2117EF09" w14:textId="77777777" w:rsidR="00B02BE6" w:rsidRPr="00F1751D" w:rsidRDefault="00B02BE6" w:rsidP="004D785E">
            <w:pPr>
              <w:pStyle w:val="Prrafodelista"/>
              <w:widowControl w:val="0"/>
              <w:numPr>
                <w:ilvl w:val="0"/>
                <w:numId w:val="25"/>
              </w:numPr>
              <w:suppressAutoHyphens/>
              <w:autoSpaceDN w:val="0"/>
              <w:textAlignment w:val="baseline"/>
              <w:rPr>
                <w:rFonts w:cs="Arial"/>
                <w:sz w:val="24"/>
                <w:szCs w:val="24"/>
              </w:rPr>
            </w:pPr>
            <w:r w:rsidRPr="00F1751D">
              <w:rPr>
                <w:rFonts w:cs="Arial"/>
                <w:sz w:val="24"/>
                <w:szCs w:val="24"/>
              </w:rPr>
              <w:t>Gestión de reportes.</w:t>
            </w:r>
          </w:p>
        </w:tc>
      </w:tr>
      <w:tr w:rsidR="00B02BE6" w:rsidRPr="00F1751D" w14:paraId="4DAA79A1" w14:textId="77777777">
        <w:tc>
          <w:tcPr>
            <w:tcW w:w="4414" w:type="dxa"/>
          </w:tcPr>
          <w:p w14:paraId="007F8F13" w14:textId="77777777" w:rsidR="00B02BE6" w:rsidRPr="00F1751D" w:rsidRDefault="00E7171C" w:rsidP="00B02BE6">
            <w:pPr>
              <w:widowControl w:val="0"/>
              <w:suppressAutoHyphens/>
              <w:autoSpaceDN w:val="0"/>
              <w:textAlignment w:val="baseline"/>
              <w:rPr>
                <w:rFonts w:cs="Arial"/>
                <w:sz w:val="24"/>
                <w:szCs w:val="24"/>
              </w:rPr>
            </w:pPr>
            <w:r w:rsidRPr="00F1751D">
              <w:rPr>
                <w:rFonts w:cs="Arial"/>
                <w:sz w:val="24"/>
                <w:szCs w:val="24"/>
              </w:rPr>
              <w:t>Crear reporte.</w:t>
            </w:r>
          </w:p>
        </w:tc>
        <w:tc>
          <w:tcPr>
            <w:tcW w:w="4414" w:type="dxa"/>
          </w:tcPr>
          <w:p w14:paraId="38A08992" w14:textId="77777777" w:rsidR="00E7171C" w:rsidRPr="00F1751D" w:rsidRDefault="00E7171C" w:rsidP="004D785E">
            <w:pPr>
              <w:pStyle w:val="Prrafodelista"/>
              <w:widowControl w:val="0"/>
              <w:numPr>
                <w:ilvl w:val="0"/>
                <w:numId w:val="26"/>
              </w:numPr>
              <w:suppressAutoHyphens/>
              <w:autoSpaceDN w:val="0"/>
              <w:textAlignment w:val="baseline"/>
              <w:rPr>
                <w:rFonts w:cs="Arial"/>
                <w:sz w:val="24"/>
                <w:szCs w:val="24"/>
              </w:rPr>
            </w:pPr>
            <w:r w:rsidRPr="00F1751D">
              <w:rPr>
                <w:rFonts w:cs="Arial"/>
                <w:sz w:val="24"/>
                <w:szCs w:val="24"/>
              </w:rPr>
              <w:t>Llenar hoja de reporte de falla de un equipo de cómputo.</w:t>
            </w:r>
          </w:p>
          <w:p w14:paraId="01CA6C54" w14:textId="77777777" w:rsidR="00B02BE6" w:rsidRPr="00F1751D" w:rsidRDefault="00E7171C" w:rsidP="004D785E">
            <w:pPr>
              <w:pStyle w:val="Prrafodelista"/>
              <w:widowControl w:val="0"/>
              <w:numPr>
                <w:ilvl w:val="0"/>
                <w:numId w:val="26"/>
              </w:numPr>
              <w:suppressAutoHyphens/>
              <w:autoSpaceDN w:val="0"/>
              <w:textAlignment w:val="baseline"/>
              <w:rPr>
                <w:rFonts w:cs="Arial"/>
                <w:sz w:val="24"/>
                <w:szCs w:val="24"/>
              </w:rPr>
            </w:pPr>
            <w:r w:rsidRPr="00F1751D">
              <w:rPr>
                <w:rFonts w:cs="Arial"/>
                <w:sz w:val="24"/>
                <w:szCs w:val="24"/>
              </w:rPr>
              <w:t>Enviar al administrador vía correo electrónico.</w:t>
            </w:r>
          </w:p>
        </w:tc>
      </w:tr>
      <w:tr w:rsidR="00B02BE6" w:rsidRPr="00F1751D" w14:paraId="64A7AC17" w14:textId="77777777">
        <w:tc>
          <w:tcPr>
            <w:tcW w:w="4414" w:type="dxa"/>
          </w:tcPr>
          <w:p w14:paraId="2008E84A" w14:textId="77777777" w:rsidR="00B02BE6" w:rsidRPr="00F1751D" w:rsidRDefault="00E7171C" w:rsidP="00B02BE6">
            <w:pPr>
              <w:widowControl w:val="0"/>
              <w:suppressAutoHyphens/>
              <w:autoSpaceDN w:val="0"/>
              <w:textAlignment w:val="baseline"/>
              <w:rPr>
                <w:rFonts w:cs="Arial"/>
                <w:sz w:val="24"/>
                <w:szCs w:val="24"/>
              </w:rPr>
            </w:pPr>
            <w:r w:rsidRPr="00F1751D">
              <w:rPr>
                <w:rFonts w:cs="Arial"/>
                <w:sz w:val="24"/>
                <w:szCs w:val="24"/>
              </w:rPr>
              <w:t>Atender reporte.</w:t>
            </w:r>
          </w:p>
        </w:tc>
        <w:tc>
          <w:tcPr>
            <w:tcW w:w="4414" w:type="dxa"/>
          </w:tcPr>
          <w:p w14:paraId="10C41E5A" w14:textId="77777777" w:rsidR="00E7171C" w:rsidRPr="00F1751D" w:rsidRDefault="00E7171C" w:rsidP="004D785E">
            <w:pPr>
              <w:pStyle w:val="Prrafodelista"/>
              <w:widowControl w:val="0"/>
              <w:numPr>
                <w:ilvl w:val="0"/>
                <w:numId w:val="27"/>
              </w:numPr>
              <w:suppressAutoHyphens/>
              <w:autoSpaceDN w:val="0"/>
              <w:textAlignment w:val="baseline"/>
              <w:rPr>
                <w:rFonts w:cs="Arial"/>
                <w:sz w:val="24"/>
                <w:szCs w:val="24"/>
              </w:rPr>
            </w:pPr>
            <w:r w:rsidRPr="00F1751D">
              <w:rPr>
                <w:rFonts w:cs="Arial"/>
                <w:sz w:val="24"/>
                <w:szCs w:val="24"/>
              </w:rPr>
              <w:t>Revisar  reporte.</w:t>
            </w:r>
          </w:p>
          <w:p w14:paraId="4ECD1067" w14:textId="77777777" w:rsidR="00E7171C" w:rsidRPr="00F1751D" w:rsidRDefault="00E7171C" w:rsidP="004D785E">
            <w:pPr>
              <w:pStyle w:val="Prrafodelista"/>
              <w:widowControl w:val="0"/>
              <w:numPr>
                <w:ilvl w:val="0"/>
                <w:numId w:val="27"/>
              </w:numPr>
              <w:suppressAutoHyphens/>
              <w:autoSpaceDN w:val="0"/>
              <w:textAlignment w:val="baseline"/>
              <w:rPr>
                <w:rFonts w:cs="Arial"/>
                <w:sz w:val="24"/>
                <w:szCs w:val="24"/>
              </w:rPr>
            </w:pPr>
            <w:r w:rsidRPr="00F1751D">
              <w:rPr>
                <w:rFonts w:cs="Arial"/>
                <w:sz w:val="24"/>
                <w:szCs w:val="24"/>
              </w:rPr>
              <w:t>Atender equipo de cómputo.</w:t>
            </w:r>
          </w:p>
          <w:p w14:paraId="2BFB119E" w14:textId="77777777" w:rsidR="00E7171C" w:rsidRPr="00F1751D" w:rsidRDefault="00E7171C" w:rsidP="004D785E">
            <w:pPr>
              <w:pStyle w:val="Prrafodelista"/>
              <w:widowControl w:val="0"/>
              <w:numPr>
                <w:ilvl w:val="0"/>
                <w:numId w:val="27"/>
              </w:numPr>
              <w:suppressAutoHyphens/>
              <w:autoSpaceDN w:val="0"/>
              <w:textAlignment w:val="baseline"/>
              <w:rPr>
                <w:rFonts w:cs="Arial"/>
                <w:sz w:val="24"/>
                <w:szCs w:val="24"/>
              </w:rPr>
            </w:pPr>
            <w:r w:rsidRPr="00F1751D">
              <w:rPr>
                <w:rFonts w:cs="Arial"/>
                <w:sz w:val="24"/>
                <w:szCs w:val="24"/>
              </w:rPr>
              <w:t>Reparar daño.</w:t>
            </w:r>
          </w:p>
          <w:p w14:paraId="59DF97D7" w14:textId="77777777" w:rsidR="00E7171C" w:rsidRPr="00F1751D" w:rsidRDefault="00E7171C" w:rsidP="004D785E">
            <w:pPr>
              <w:pStyle w:val="Prrafodelista"/>
              <w:widowControl w:val="0"/>
              <w:numPr>
                <w:ilvl w:val="0"/>
                <w:numId w:val="27"/>
              </w:numPr>
              <w:suppressAutoHyphens/>
              <w:autoSpaceDN w:val="0"/>
              <w:textAlignment w:val="baseline"/>
              <w:rPr>
                <w:rFonts w:cs="Arial"/>
                <w:sz w:val="24"/>
                <w:szCs w:val="24"/>
              </w:rPr>
            </w:pPr>
            <w:r w:rsidRPr="00F1751D">
              <w:rPr>
                <w:rFonts w:cs="Arial"/>
                <w:sz w:val="24"/>
                <w:szCs w:val="24"/>
              </w:rPr>
              <w:t>Archivar reporte como resuelto.</w:t>
            </w:r>
          </w:p>
          <w:p w14:paraId="71D0EAD8" w14:textId="77777777" w:rsidR="00B02BE6" w:rsidRPr="00F1751D" w:rsidRDefault="00E7171C" w:rsidP="004D785E">
            <w:pPr>
              <w:pStyle w:val="Prrafodelista"/>
              <w:widowControl w:val="0"/>
              <w:numPr>
                <w:ilvl w:val="0"/>
                <w:numId w:val="27"/>
              </w:numPr>
              <w:suppressAutoHyphens/>
              <w:autoSpaceDN w:val="0"/>
              <w:textAlignment w:val="baseline"/>
              <w:rPr>
                <w:rFonts w:cs="Arial"/>
                <w:sz w:val="24"/>
                <w:szCs w:val="24"/>
              </w:rPr>
            </w:pPr>
            <w:r w:rsidRPr="00F1751D">
              <w:rPr>
                <w:rFonts w:cs="Arial"/>
                <w:sz w:val="24"/>
                <w:szCs w:val="24"/>
              </w:rPr>
              <w:t>Remplazar el equipo dañado por uno temporal.</w:t>
            </w:r>
          </w:p>
          <w:p w14:paraId="76CE5534" w14:textId="77777777" w:rsidR="004D785E" w:rsidRPr="00F1751D" w:rsidRDefault="004D785E" w:rsidP="004D785E">
            <w:pPr>
              <w:pStyle w:val="Prrafodelista"/>
              <w:widowControl w:val="0"/>
              <w:numPr>
                <w:ilvl w:val="0"/>
                <w:numId w:val="27"/>
              </w:numPr>
              <w:suppressAutoHyphens/>
              <w:autoSpaceDN w:val="0"/>
              <w:textAlignment w:val="baseline"/>
              <w:rPr>
                <w:rFonts w:cs="Arial"/>
                <w:sz w:val="24"/>
                <w:szCs w:val="24"/>
              </w:rPr>
            </w:pPr>
            <w:r w:rsidRPr="00F1751D">
              <w:rPr>
                <w:rFonts w:cs="Arial"/>
                <w:sz w:val="24"/>
                <w:szCs w:val="24"/>
              </w:rPr>
              <w:t>Archivar reporte como pendiente.</w:t>
            </w:r>
          </w:p>
        </w:tc>
      </w:tr>
      <w:tr w:rsidR="00B02BE6" w:rsidRPr="00F1751D" w14:paraId="3C19EC71" w14:textId="77777777">
        <w:tc>
          <w:tcPr>
            <w:tcW w:w="4414" w:type="dxa"/>
          </w:tcPr>
          <w:p w14:paraId="0F81E678" w14:textId="77777777" w:rsidR="00B02BE6" w:rsidRPr="00F1751D" w:rsidRDefault="00E7171C" w:rsidP="00B02BE6">
            <w:pPr>
              <w:widowControl w:val="0"/>
              <w:suppressAutoHyphens/>
              <w:autoSpaceDN w:val="0"/>
              <w:textAlignment w:val="baseline"/>
              <w:rPr>
                <w:rFonts w:cs="Arial"/>
                <w:sz w:val="24"/>
                <w:szCs w:val="24"/>
              </w:rPr>
            </w:pPr>
            <w:r w:rsidRPr="00F1751D">
              <w:rPr>
                <w:rFonts w:cs="Arial"/>
                <w:sz w:val="24"/>
                <w:szCs w:val="24"/>
              </w:rPr>
              <w:t>Cambiar equipo.</w:t>
            </w:r>
          </w:p>
        </w:tc>
        <w:tc>
          <w:tcPr>
            <w:tcW w:w="4414" w:type="dxa"/>
          </w:tcPr>
          <w:p w14:paraId="05734398" w14:textId="77777777" w:rsidR="00E7171C" w:rsidRPr="00F1751D" w:rsidRDefault="00E7171C" w:rsidP="004D785E">
            <w:pPr>
              <w:pStyle w:val="Prrafodelista"/>
              <w:widowControl w:val="0"/>
              <w:numPr>
                <w:ilvl w:val="0"/>
                <w:numId w:val="28"/>
              </w:numPr>
              <w:suppressAutoHyphens/>
              <w:autoSpaceDN w:val="0"/>
              <w:textAlignment w:val="baseline"/>
              <w:rPr>
                <w:rFonts w:cs="Arial"/>
                <w:sz w:val="24"/>
                <w:szCs w:val="24"/>
              </w:rPr>
            </w:pPr>
            <w:r w:rsidRPr="00F1751D">
              <w:rPr>
                <w:rFonts w:cs="Arial"/>
                <w:sz w:val="24"/>
                <w:szCs w:val="24"/>
              </w:rPr>
              <w:t>Equipo de respaldo es adecuado.</w:t>
            </w:r>
          </w:p>
          <w:p w14:paraId="31F4C1F6" w14:textId="77777777" w:rsidR="00E7171C" w:rsidRPr="00F1751D" w:rsidRDefault="00E7171C" w:rsidP="004D785E">
            <w:pPr>
              <w:pStyle w:val="Prrafodelista"/>
              <w:widowControl w:val="0"/>
              <w:numPr>
                <w:ilvl w:val="0"/>
                <w:numId w:val="28"/>
              </w:numPr>
              <w:suppressAutoHyphens/>
              <w:autoSpaceDN w:val="0"/>
              <w:textAlignment w:val="baseline"/>
              <w:rPr>
                <w:rFonts w:cs="Arial"/>
                <w:sz w:val="24"/>
                <w:szCs w:val="24"/>
              </w:rPr>
            </w:pPr>
            <w:r w:rsidRPr="00F1751D">
              <w:rPr>
                <w:rFonts w:cs="Arial"/>
                <w:sz w:val="24"/>
                <w:szCs w:val="24"/>
              </w:rPr>
              <w:t>Dejar equipo como sustituto.</w:t>
            </w:r>
          </w:p>
          <w:p w14:paraId="15C1C67F" w14:textId="77777777" w:rsidR="00E7171C" w:rsidRPr="00F1751D" w:rsidRDefault="00E7171C" w:rsidP="004D785E">
            <w:pPr>
              <w:pStyle w:val="Prrafodelista"/>
              <w:widowControl w:val="0"/>
              <w:numPr>
                <w:ilvl w:val="0"/>
                <w:numId w:val="28"/>
              </w:numPr>
              <w:suppressAutoHyphens/>
              <w:autoSpaceDN w:val="0"/>
              <w:textAlignment w:val="baseline"/>
              <w:rPr>
                <w:rFonts w:cs="Arial"/>
                <w:sz w:val="24"/>
                <w:szCs w:val="24"/>
              </w:rPr>
            </w:pPr>
            <w:r w:rsidRPr="00F1751D">
              <w:rPr>
                <w:rFonts w:cs="Arial"/>
                <w:sz w:val="24"/>
                <w:szCs w:val="24"/>
              </w:rPr>
              <w:t>Dar de baja al equipo del sistema.</w:t>
            </w:r>
          </w:p>
          <w:p w14:paraId="45E8BE98" w14:textId="77777777" w:rsidR="00E7171C" w:rsidRPr="00F1751D" w:rsidRDefault="00E7171C" w:rsidP="004D785E">
            <w:pPr>
              <w:pStyle w:val="Prrafodelista"/>
              <w:widowControl w:val="0"/>
              <w:numPr>
                <w:ilvl w:val="0"/>
                <w:numId w:val="28"/>
              </w:numPr>
              <w:suppressAutoHyphens/>
              <w:autoSpaceDN w:val="0"/>
              <w:textAlignment w:val="baseline"/>
              <w:rPr>
                <w:rFonts w:cs="Arial"/>
                <w:sz w:val="24"/>
                <w:szCs w:val="24"/>
              </w:rPr>
            </w:pPr>
            <w:r w:rsidRPr="00F1751D">
              <w:rPr>
                <w:rFonts w:cs="Arial"/>
                <w:sz w:val="24"/>
                <w:szCs w:val="24"/>
              </w:rPr>
              <w:t>Sustituir por el equipo correcto.</w:t>
            </w:r>
          </w:p>
          <w:p w14:paraId="0CE49980" w14:textId="77777777" w:rsidR="00E7171C" w:rsidRPr="00F1751D" w:rsidRDefault="00E7171C" w:rsidP="004D785E">
            <w:pPr>
              <w:pStyle w:val="Prrafodelista"/>
              <w:widowControl w:val="0"/>
              <w:numPr>
                <w:ilvl w:val="0"/>
                <w:numId w:val="28"/>
              </w:numPr>
              <w:suppressAutoHyphens/>
              <w:autoSpaceDN w:val="0"/>
              <w:textAlignment w:val="baseline"/>
              <w:rPr>
                <w:rFonts w:cs="Arial"/>
                <w:sz w:val="24"/>
                <w:szCs w:val="24"/>
              </w:rPr>
            </w:pPr>
            <w:r w:rsidRPr="00F1751D">
              <w:rPr>
                <w:rFonts w:cs="Arial"/>
                <w:sz w:val="24"/>
                <w:szCs w:val="24"/>
              </w:rPr>
              <w:t>Recoger equipo de sustitución.</w:t>
            </w:r>
          </w:p>
          <w:p w14:paraId="38E17388" w14:textId="77777777" w:rsidR="00B02BE6" w:rsidRPr="00F1751D" w:rsidRDefault="00E7171C" w:rsidP="004D785E">
            <w:pPr>
              <w:pStyle w:val="Prrafodelista"/>
              <w:widowControl w:val="0"/>
              <w:numPr>
                <w:ilvl w:val="0"/>
                <w:numId w:val="28"/>
              </w:numPr>
              <w:suppressAutoHyphens/>
              <w:autoSpaceDN w:val="0"/>
              <w:textAlignment w:val="baseline"/>
              <w:rPr>
                <w:rFonts w:cs="Arial"/>
                <w:sz w:val="24"/>
                <w:szCs w:val="24"/>
              </w:rPr>
            </w:pPr>
            <w:r w:rsidRPr="00F1751D">
              <w:rPr>
                <w:rFonts w:cs="Arial"/>
                <w:sz w:val="24"/>
                <w:szCs w:val="24"/>
              </w:rPr>
              <w:lastRenderedPageBreak/>
              <w:t>Archivar reporte como resuelto en el sistema.</w:t>
            </w:r>
          </w:p>
        </w:tc>
      </w:tr>
    </w:tbl>
    <w:p w14:paraId="243F45C9" w14:textId="77777777" w:rsidR="00BF5C39" w:rsidRPr="00F1751D" w:rsidRDefault="00BF5C39" w:rsidP="001C7149">
      <w:pPr>
        <w:widowControl w:val="0"/>
        <w:suppressAutoHyphens/>
        <w:autoSpaceDN w:val="0"/>
        <w:spacing w:after="0" w:line="240" w:lineRule="auto"/>
        <w:textAlignment w:val="baseline"/>
        <w:rPr>
          <w:rFonts w:cs="Arial"/>
          <w:sz w:val="24"/>
          <w:szCs w:val="24"/>
        </w:rPr>
      </w:pPr>
    </w:p>
    <w:sectPr w:rsidR="00BF5C39" w:rsidRPr="00F1751D" w:rsidSect="00897A5F">
      <w:type w:val="continuous"/>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remy Virrueta" w:date="2013-07-17T21:57:00Z" w:initials="AV">
    <w:p w14:paraId="3ADD0B7A" w14:textId="77777777" w:rsidR="00964BE4" w:rsidRDefault="00964BE4">
      <w:pPr>
        <w:pStyle w:val="Textocomentario"/>
      </w:pPr>
      <w:r>
        <w:rPr>
          <w:rStyle w:val="Refdecomentario"/>
        </w:rPr>
        <w:annotationRef/>
      </w:r>
      <w:r>
        <w:t xml:space="preserve">Es importante incluir suposiciones tan elementales como el hecho de que la aplicación es local y la distribución de información a otros usuarios es </w:t>
      </w:r>
      <w:r w:rsidR="0038294A">
        <w:t>complicada.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DD0B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351F03" w14:textId="77777777" w:rsidR="00CD39C4" w:rsidRDefault="00CD39C4" w:rsidP="006626C0">
      <w:pPr>
        <w:spacing w:after="0" w:line="240" w:lineRule="auto"/>
      </w:pPr>
      <w:r>
        <w:separator/>
      </w:r>
    </w:p>
  </w:endnote>
  <w:endnote w:type="continuationSeparator" w:id="0">
    <w:p w14:paraId="4F67CE5F" w14:textId="77777777" w:rsidR="00CD39C4" w:rsidRDefault="00CD39C4" w:rsidP="00662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91638" w14:textId="77777777" w:rsidR="00CD39C4" w:rsidRDefault="00CD39C4" w:rsidP="006626C0">
      <w:pPr>
        <w:spacing w:after="0" w:line="240" w:lineRule="auto"/>
      </w:pPr>
      <w:r>
        <w:separator/>
      </w:r>
    </w:p>
  </w:footnote>
  <w:footnote w:type="continuationSeparator" w:id="0">
    <w:p w14:paraId="6FDED558" w14:textId="77777777" w:rsidR="00CD39C4" w:rsidRDefault="00CD39C4" w:rsidP="006626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A373C" w14:textId="77777777" w:rsidR="00964BE4" w:rsidRPr="00F1751D" w:rsidRDefault="00964BE4" w:rsidP="006626C0">
    <w:pPr>
      <w:pStyle w:val="Prrafodelista"/>
      <w:ind w:left="792"/>
      <w:rPr>
        <w:rFonts w:cs="Arial"/>
      </w:rPr>
    </w:pPr>
  </w:p>
  <w:p w14:paraId="2085F135" w14:textId="77777777" w:rsidR="00964BE4" w:rsidRPr="00F1751D" w:rsidRDefault="00964BE4" w:rsidP="006626C0">
    <w:pPr>
      <w:pStyle w:val="Prrafodelista"/>
      <w:ind w:left="792"/>
      <w:rPr>
        <w:rFonts w:cs="Arial"/>
      </w:rPr>
    </w:pPr>
  </w:p>
  <w:p w14:paraId="4D835432" w14:textId="77777777" w:rsidR="00964BE4" w:rsidRPr="00F1751D" w:rsidRDefault="00964BE4" w:rsidP="006626C0">
    <w:pPr>
      <w:pStyle w:val="Prrafodelista"/>
      <w:ind w:left="792"/>
      <w:rPr>
        <w:rFonts w:cs="Arial"/>
      </w:rPr>
    </w:pPr>
  </w:p>
  <w:tbl>
    <w:tblPr>
      <w:tblStyle w:val="Tablaconcuadrcula"/>
      <w:tblpPr w:leftFromText="141" w:rightFromText="141" w:vertAnchor="text" w:horzAnchor="margin" w:tblpY="-695"/>
      <w:tblW w:w="0" w:type="auto"/>
      <w:tblLook w:val="04A0" w:firstRow="1" w:lastRow="0" w:firstColumn="1" w:lastColumn="0" w:noHBand="0" w:noVBand="1"/>
    </w:tblPr>
    <w:tblGrid>
      <w:gridCol w:w="4489"/>
      <w:gridCol w:w="4489"/>
    </w:tblGrid>
    <w:tr w:rsidR="00964BE4" w:rsidRPr="00F1751D" w14:paraId="06D86987" w14:textId="77777777">
      <w:tc>
        <w:tcPr>
          <w:tcW w:w="4489" w:type="dxa"/>
        </w:tcPr>
        <w:p w14:paraId="4241E91E" w14:textId="77777777" w:rsidR="00964BE4" w:rsidRPr="00F1751D" w:rsidRDefault="00964BE4" w:rsidP="006626C0">
          <w:pPr>
            <w:rPr>
              <w:rFonts w:cs="Arial"/>
              <w:sz w:val="20"/>
              <w:szCs w:val="20"/>
            </w:rPr>
          </w:pPr>
          <w:r w:rsidRPr="00F1751D">
            <w:rPr>
              <w:rFonts w:cs="Arial"/>
              <w:sz w:val="20"/>
              <w:szCs w:val="20"/>
            </w:rPr>
            <w:t>Sistema de Gestión de Recursos</w:t>
          </w:r>
        </w:p>
      </w:tc>
      <w:tc>
        <w:tcPr>
          <w:tcW w:w="4489" w:type="dxa"/>
        </w:tcPr>
        <w:p w14:paraId="7598ED66" w14:textId="77777777" w:rsidR="00964BE4" w:rsidRPr="00F1751D" w:rsidRDefault="00964BE4" w:rsidP="006626C0">
          <w:pPr>
            <w:rPr>
              <w:rFonts w:cs="Arial"/>
              <w:sz w:val="20"/>
              <w:szCs w:val="20"/>
            </w:rPr>
          </w:pPr>
          <w:r w:rsidRPr="00F1751D">
            <w:rPr>
              <w:rFonts w:cs="Arial"/>
              <w:sz w:val="20"/>
              <w:szCs w:val="20"/>
            </w:rPr>
            <w:t xml:space="preserve">Versión: </w:t>
          </w:r>
          <w:r w:rsidR="00C40AD9" w:rsidRPr="00F1751D">
            <w:rPr>
              <w:rFonts w:cs="Arial"/>
              <w:sz w:val="20"/>
              <w:szCs w:val="20"/>
            </w:rPr>
            <w:t>1.4</w:t>
          </w:r>
          <w:del w:id="0" w:author="Win7" w:date="2013-07-19T13:22:00Z">
            <w:r w:rsidRPr="00F1751D" w:rsidDel="006E4BF0">
              <w:rPr>
                <w:rFonts w:cs="Arial"/>
                <w:sz w:val="20"/>
                <w:szCs w:val="20"/>
              </w:rPr>
              <w:delText xml:space="preserve"> </w:delText>
            </w:r>
          </w:del>
        </w:p>
      </w:tc>
    </w:tr>
    <w:tr w:rsidR="00964BE4" w:rsidRPr="00F1751D" w14:paraId="597B1A8E" w14:textId="77777777">
      <w:tc>
        <w:tcPr>
          <w:tcW w:w="4489" w:type="dxa"/>
        </w:tcPr>
        <w:p w14:paraId="3755231B" w14:textId="77777777" w:rsidR="00964BE4" w:rsidRPr="00F1751D" w:rsidRDefault="00964BE4" w:rsidP="006626C0">
          <w:pPr>
            <w:rPr>
              <w:rFonts w:cs="Arial"/>
              <w:sz w:val="20"/>
              <w:szCs w:val="20"/>
            </w:rPr>
          </w:pPr>
          <w:r w:rsidRPr="00F1751D">
            <w:rPr>
              <w:rFonts w:cs="Arial"/>
              <w:sz w:val="20"/>
              <w:szCs w:val="20"/>
            </w:rPr>
            <w:t xml:space="preserve">Visión </w:t>
          </w:r>
        </w:p>
      </w:tc>
      <w:tc>
        <w:tcPr>
          <w:tcW w:w="4489" w:type="dxa"/>
        </w:tcPr>
        <w:p w14:paraId="58308C16" w14:textId="77777777" w:rsidR="00964BE4" w:rsidRPr="00F1751D" w:rsidRDefault="00964BE4" w:rsidP="006626C0">
          <w:pPr>
            <w:rPr>
              <w:rFonts w:cs="Arial"/>
              <w:sz w:val="20"/>
              <w:szCs w:val="20"/>
            </w:rPr>
          </w:pPr>
          <w:r w:rsidRPr="00F1751D">
            <w:rPr>
              <w:rFonts w:cs="Arial"/>
              <w:sz w:val="20"/>
              <w:szCs w:val="20"/>
            </w:rPr>
            <w:t>Fecha: 03/07/2013</w:t>
          </w:r>
        </w:p>
      </w:tc>
    </w:tr>
    <w:tr w:rsidR="00964BE4" w:rsidRPr="00F1751D" w14:paraId="6DF10FAC" w14:textId="77777777">
      <w:tc>
        <w:tcPr>
          <w:tcW w:w="4489" w:type="dxa"/>
        </w:tcPr>
        <w:p w14:paraId="62B6AF5F" w14:textId="77777777" w:rsidR="00964BE4" w:rsidRPr="00F1751D" w:rsidRDefault="00964BE4" w:rsidP="006626C0">
          <w:pPr>
            <w:rPr>
              <w:rFonts w:cs="Arial"/>
              <w:sz w:val="20"/>
              <w:szCs w:val="20"/>
            </w:rPr>
          </w:pPr>
          <w:r w:rsidRPr="00F1751D">
            <w:rPr>
              <w:rFonts w:cs="Arial"/>
              <w:sz w:val="20"/>
              <w:szCs w:val="20"/>
            </w:rPr>
            <w:t>Documento Visión</w:t>
          </w:r>
        </w:p>
      </w:tc>
      <w:tc>
        <w:tcPr>
          <w:tcW w:w="4489" w:type="dxa"/>
        </w:tcPr>
        <w:p w14:paraId="1572BE09" w14:textId="77777777" w:rsidR="00964BE4" w:rsidRPr="00F1751D" w:rsidRDefault="00964BE4" w:rsidP="006626C0">
          <w:pPr>
            <w:rPr>
              <w:rFonts w:cs="Arial"/>
              <w:sz w:val="20"/>
              <w:szCs w:val="20"/>
            </w:rPr>
          </w:pPr>
        </w:p>
      </w:tc>
    </w:tr>
  </w:tbl>
  <w:p w14:paraId="53F3205C" w14:textId="77777777" w:rsidR="00964BE4" w:rsidRPr="00F1751D" w:rsidRDefault="00964BE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66B6"/>
    <w:multiLevelType w:val="multilevel"/>
    <w:tmpl w:val="F98E8238"/>
    <w:lvl w:ilvl="0">
      <w:start w:val="1"/>
      <w:numFmt w:val="decimal"/>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1">
    <w:nsid w:val="0876462B"/>
    <w:multiLevelType w:val="hybridMultilevel"/>
    <w:tmpl w:val="3ECED66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nsid w:val="10065729"/>
    <w:multiLevelType w:val="hybridMultilevel"/>
    <w:tmpl w:val="2C5AF2D8"/>
    <w:lvl w:ilvl="0" w:tplc="F40273FE">
      <w:start w:val="1"/>
      <w:numFmt w:val="decimal"/>
      <w:lvlText w:val="%1."/>
      <w:lvlJc w:val="left"/>
      <w:pPr>
        <w:ind w:left="720" w:hanging="360"/>
      </w:pPr>
    </w:lvl>
    <w:lvl w:ilvl="1" w:tplc="6F5A2C6A" w:tentative="1">
      <w:start w:val="1"/>
      <w:numFmt w:val="lowerLetter"/>
      <w:lvlText w:val="%2."/>
      <w:lvlJc w:val="left"/>
      <w:pPr>
        <w:ind w:left="1440" w:hanging="360"/>
      </w:pPr>
    </w:lvl>
    <w:lvl w:ilvl="2" w:tplc="2A9E4406" w:tentative="1">
      <w:start w:val="1"/>
      <w:numFmt w:val="lowerRoman"/>
      <w:lvlText w:val="%3."/>
      <w:lvlJc w:val="right"/>
      <w:pPr>
        <w:ind w:left="2160" w:hanging="180"/>
      </w:pPr>
    </w:lvl>
    <w:lvl w:ilvl="3" w:tplc="0D746FC6" w:tentative="1">
      <w:start w:val="1"/>
      <w:numFmt w:val="decimal"/>
      <w:lvlText w:val="%4."/>
      <w:lvlJc w:val="left"/>
      <w:pPr>
        <w:ind w:left="2880" w:hanging="360"/>
      </w:pPr>
    </w:lvl>
    <w:lvl w:ilvl="4" w:tplc="8BEC538A" w:tentative="1">
      <w:start w:val="1"/>
      <w:numFmt w:val="lowerLetter"/>
      <w:lvlText w:val="%5."/>
      <w:lvlJc w:val="left"/>
      <w:pPr>
        <w:ind w:left="3600" w:hanging="360"/>
      </w:pPr>
    </w:lvl>
    <w:lvl w:ilvl="5" w:tplc="627CB824" w:tentative="1">
      <w:start w:val="1"/>
      <w:numFmt w:val="lowerRoman"/>
      <w:lvlText w:val="%6."/>
      <w:lvlJc w:val="right"/>
      <w:pPr>
        <w:ind w:left="4320" w:hanging="180"/>
      </w:pPr>
    </w:lvl>
    <w:lvl w:ilvl="6" w:tplc="C60A0D44" w:tentative="1">
      <w:start w:val="1"/>
      <w:numFmt w:val="decimal"/>
      <w:lvlText w:val="%7."/>
      <w:lvlJc w:val="left"/>
      <w:pPr>
        <w:ind w:left="5040" w:hanging="360"/>
      </w:pPr>
    </w:lvl>
    <w:lvl w:ilvl="7" w:tplc="39502EB0" w:tentative="1">
      <w:start w:val="1"/>
      <w:numFmt w:val="lowerLetter"/>
      <w:lvlText w:val="%8."/>
      <w:lvlJc w:val="left"/>
      <w:pPr>
        <w:ind w:left="5760" w:hanging="360"/>
      </w:pPr>
    </w:lvl>
    <w:lvl w:ilvl="8" w:tplc="6ADA9BAC" w:tentative="1">
      <w:start w:val="1"/>
      <w:numFmt w:val="lowerRoman"/>
      <w:lvlText w:val="%9."/>
      <w:lvlJc w:val="right"/>
      <w:pPr>
        <w:ind w:left="6480" w:hanging="180"/>
      </w:pPr>
    </w:lvl>
  </w:abstractNum>
  <w:abstractNum w:abstractNumId="3">
    <w:nsid w:val="12296047"/>
    <w:multiLevelType w:val="multilevel"/>
    <w:tmpl w:val="F98E8238"/>
    <w:lvl w:ilvl="0">
      <w:start w:val="1"/>
      <w:numFmt w:val="decimal"/>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4">
    <w:nsid w:val="12DA6CF4"/>
    <w:multiLevelType w:val="hybridMultilevel"/>
    <w:tmpl w:val="58FC426A"/>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7EE318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83B4604"/>
    <w:multiLevelType w:val="hybridMultilevel"/>
    <w:tmpl w:val="91A27636"/>
    <w:lvl w:ilvl="0" w:tplc="70EA5058">
      <w:start w:val="1"/>
      <w:numFmt w:val="bullet"/>
      <w:lvlText w:val=""/>
      <w:lvlJc w:val="left"/>
      <w:pPr>
        <w:ind w:left="720" w:hanging="360"/>
      </w:pPr>
      <w:rPr>
        <w:rFonts w:ascii="Symbol" w:hAnsi="Symbol" w:hint="default"/>
      </w:rPr>
    </w:lvl>
    <w:lvl w:ilvl="1" w:tplc="CC9AA714" w:tentative="1">
      <w:start w:val="1"/>
      <w:numFmt w:val="bullet"/>
      <w:lvlText w:val="o"/>
      <w:lvlJc w:val="left"/>
      <w:pPr>
        <w:ind w:left="1440" w:hanging="360"/>
      </w:pPr>
      <w:rPr>
        <w:rFonts w:ascii="Courier New" w:hAnsi="Courier New" w:cs="Courier New" w:hint="default"/>
      </w:rPr>
    </w:lvl>
    <w:lvl w:ilvl="2" w:tplc="38A6A37A" w:tentative="1">
      <w:start w:val="1"/>
      <w:numFmt w:val="bullet"/>
      <w:lvlText w:val=""/>
      <w:lvlJc w:val="left"/>
      <w:pPr>
        <w:ind w:left="2160" w:hanging="360"/>
      </w:pPr>
      <w:rPr>
        <w:rFonts w:ascii="Wingdings" w:hAnsi="Wingdings" w:hint="default"/>
      </w:rPr>
    </w:lvl>
    <w:lvl w:ilvl="3" w:tplc="2C18DE8A" w:tentative="1">
      <w:start w:val="1"/>
      <w:numFmt w:val="bullet"/>
      <w:lvlText w:val=""/>
      <w:lvlJc w:val="left"/>
      <w:pPr>
        <w:ind w:left="2880" w:hanging="360"/>
      </w:pPr>
      <w:rPr>
        <w:rFonts w:ascii="Symbol" w:hAnsi="Symbol" w:hint="default"/>
      </w:rPr>
    </w:lvl>
    <w:lvl w:ilvl="4" w:tplc="D138EF4C" w:tentative="1">
      <w:start w:val="1"/>
      <w:numFmt w:val="bullet"/>
      <w:lvlText w:val="o"/>
      <w:lvlJc w:val="left"/>
      <w:pPr>
        <w:ind w:left="3600" w:hanging="360"/>
      </w:pPr>
      <w:rPr>
        <w:rFonts w:ascii="Courier New" w:hAnsi="Courier New" w:cs="Courier New" w:hint="default"/>
      </w:rPr>
    </w:lvl>
    <w:lvl w:ilvl="5" w:tplc="CD3AC2D0" w:tentative="1">
      <w:start w:val="1"/>
      <w:numFmt w:val="bullet"/>
      <w:lvlText w:val=""/>
      <w:lvlJc w:val="left"/>
      <w:pPr>
        <w:ind w:left="4320" w:hanging="360"/>
      </w:pPr>
      <w:rPr>
        <w:rFonts w:ascii="Wingdings" w:hAnsi="Wingdings" w:hint="default"/>
      </w:rPr>
    </w:lvl>
    <w:lvl w:ilvl="6" w:tplc="545CA868" w:tentative="1">
      <w:start w:val="1"/>
      <w:numFmt w:val="bullet"/>
      <w:lvlText w:val=""/>
      <w:lvlJc w:val="left"/>
      <w:pPr>
        <w:ind w:left="5040" w:hanging="360"/>
      </w:pPr>
      <w:rPr>
        <w:rFonts w:ascii="Symbol" w:hAnsi="Symbol" w:hint="default"/>
      </w:rPr>
    </w:lvl>
    <w:lvl w:ilvl="7" w:tplc="47747D42" w:tentative="1">
      <w:start w:val="1"/>
      <w:numFmt w:val="bullet"/>
      <w:lvlText w:val="o"/>
      <w:lvlJc w:val="left"/>
      <w:pPr>
        <w:ind w:left="5760" w:hanging="360"/>
      </w:pPr>
      <w:rPr>
        <w:rFonts w:ascii="Courier New" w:hAnsi="Courier New" w:cs="Courier New" w:hint="default"/>
      </w:rPr>
    </w:lvl>
    <w:lvl w:ilvl="8" w:tplc="BCE8A616" w:tentative="1">
      <w:start w:val="1"/>
      <w:numFmt w:val="bullet"/>
      <w:lvlText w:val=""/>
      <w:lvlJc w:val="left"/>
      <w:pPr>
        <w:ind w:left="6480" w:hanging="360"/>
      </w:pPr>
      <w:rPr>
        <w:rFonts w:ascii="Wingdings" w:hAnsi="Wingdings" w:hint="default"/>
      </w:rPr>
    </w:lvl>
  </w:abstractNum>
  <w:abstractNum w:abstractNumId="7">
    <w:nsid w:val="19B97276"/>
    <w:multiLevelType w:val="hybridMultilevel"/>
    <w:tmpl w:val="F72624D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C44136E"/>
    <w:multiLevelType w:val="hybridMultilevel"/>
    <w:tmpl w:val="A1FCD9E0"/>
    <w:lvl w:ilvl="0" w:tplc="080A0001">
      <w:start w:val="7"/>
      <w:numFmt w:val="decimal"/>
      <w:lvlText w:val="%1."/>
      <w:lvlJc w:val="left"/>
      <w:pPr>
        <w:ind w:left="720" w:hanging="360"/>
      </w:pPr>
      <w:rPr>
        <w:rFonts w:hint="default"/>
      </w:rPr>
    </w:lvl>
    <w:lvl w:ilvl="1" w:tplc="080A0003" w:tentative="1">
      <w:start w:val="1"/>
      <w:numFmt w:val="lowerLetter"/>
      <w:lvlText w:val="%2."/>
      <w:lvlJc w:val="left"/>
      <w:pPr>
        <w:ind w:left="1440" w:hanging="360"/>
      </w:pPr>
    </w:lvl>
    <w:lvl w:ilvl="2" w:tplc="080A0005" w:tentative="1">
      <w:start w:val="1"/>
      <w:numFmt w:val="lowerRoman"/>
      <w:lvlText w:val="%3."/>
      <w:lvlJc w:val="right"/>
      <w:pPr>
        <w:ind w:left="2160" w:hanging="180"/>
      </w:pPr>
    </w:lvl>
    <w:lvl w:ilvl="3" w:tplc="080A0001" w:tentative="1">
      <w:start w:val="1"/>
      <w:numFmt w:val="decimal"/>
      <w:lvlText w:val="%4."/>
      <w:lvlJc w:val="left"/>
      <w:pPr>
        <w:ind w:left="2880" w:hanging="360"/>
      </w:pPr>
    </w:lvl>
    <w:lvl w:ilvl="4" w:tplc="080A0003" w:tentative="1">
      <w:start w:val="1"/>
      <w:numFmt w:val="lowerLetter"/>
      <w:lvlText w:val="%5."/>
      <w:lvlJc w:val="left"/>
      <w:pPr>
        <w:ind w:left="3600" w:hanging="360"/>
      </w:pPr>
    </w:lvl>
    <w:lvl w:ilvl="5" w:tplc="080A0005" w:tentative="1">
      <w:start w:val="1"/>
      <w:numFmt w:val="lowerRoman"/>
      <w:lvlText w:val="%6."/>
      <w:lvlJc w:val="right"/>
      <w:pPr>
        <w:ind w:left="4320" w:hanging="180"/>
      </w:pPr>
    </w:lvl>
    <w:lvl w:ilvl="6" w:tplc="080A0001" w:tentative="1">
      <w:start w:val="1"/>
      <w:numFmt w:val="decimal"/>
      <w:lvlText w:val="%7."/>
      <w:lvlJc w:val="left"/>
      <w:pPr>
        <w:ind w:left="5040" w:hanging="360"/>
      </w:pPr>
    </w:lvl>
    <w:lvl w:ilvl="7" w:tplc="080A0003" w:tentative="1">
      <w:start w:val="1"/>
      <w:numFmt w:val="lowerLetter"/>
      <w:lvlText w:val="%8."/>
      <w:lvlJc w:val="left"/>
      <w:pPr>
        <w:ind w:left="5760" w:hanging="360"/>
      </w:pPr>
    </w:lvl>
    <w:lvl w:ilvl="8" w:tplc="080A0005" w:tentative="1">
      <w:start w:val="1"/>
      <w:numFmt w:val="lowerRoman"/>
      <w:lvlText w:val="%9."/>
      <w:lvlJc w:val="right"/>
      <w:pPr>
        <w:ind w:left="6480" w:hanging="180"/>
      </w:pPr>
    </w:lvl>
  </w:abstractNum>
  <w:abstractNum w:abstractNumId="9">
    <w:nsid w:val="1DC70BF8"/>
    <w:multiLevelType w:val="multilevel"/>
    <w:tmpl w:val="BB82F4C0"/>
    <w:lvl w:ilvl="0">
      <w:start w:val="1"/>
      <w:numFmt w:val="lowerLetter"/>
      <w:lvlText w:val="%1)"/>
      <w:lvlJc w:val="left"/>
      <w:pPr>
        <w:ind w:left="1353" w:hanging="360"/>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10">
    <w:nsid w:val="208962EA"/>
    <w:multiLevelType w:val="hybridMultilevel"/>
    <w:tmpl w:val="56BAB9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3273BD5"/>
    <w:multiLevelType w:val="hybridMultilevel"/>
    <w:tmpl w:val="1C869BD0"/>
    <w:lvl w:ilvl="0" w:tplc="E348CB00">
      <w:start w:val="1"/>
      <w:numFmt w:val="decimal"/>
      <w:lvlText w:val="%1."/>
      <w:lvlJc w:val="left"/>
      <w:pPr>
        <w:ind w:left="720" w:hanging="360"/>
      </w:pPr>
    </w:lvl>
    <w:lvl w:ilvl="1" w:tplc="5DCEFFA2" w:tentative="1">
      <w:start w:val="1"/>
      <w:numFmt w:val="lowerLetter"/>
      <w:lvlText w:val="%2."/>
      <w:lvlJc w:val="left"/>
      <w:pPr>
        <w:ind w:left="1440" w:hanging="360"/>
      </w:pPr>
    </w:lvl>
    <w:lvl w:ilvl="2" w:tplc="71B24A60" w:tentative="1">
      <w:start w:val="1"/>
      <w:numFmt w:val="lowerRoman"/>
      <w:lvlText w:val="%3."/>
      <w:lvlJc w:val="right"/>
      <w:pPr>
        <w:ind w:left="2160" w:hanging="180"/>
      </w:pPr>
    </w:lvl>
    <w:lvl w:ilvl="3" w:tplc="D9C63496" w:tentative="1">
      <w:start w:val="1"/>
      <w:numFmt w:val="decimal"/>
      <w:lvlText w:val="%4."/>
      <w:lvlJc w:val="left"/>
      <w:pPr>
        <w:ind w:left="2880" w:hanging="360"/>
      </w:pPr>
    </w:lvl>
    <w:lvl w:ilvl="4" w:tplc="B60ED7CA" w:tentative="1">
      <w:start w:val="1"/>
      <w:numFmt w:val="lowerLetter"/>
      <w:lvlText w:val="%5."/>
      <w:lvlJc w:val="left"/>
      <w:pPr>
        <w:ind w:left="3600" w:hanging="360"/>
      </w:pPr>
    </w:lvl>
    <w:lvl w:ilvl="5" w:tplc="F86E2FF8" w:tentative="1">
      <w:start w:val="1"/>
      <w:numFmt w:val="lowerRoman"/>
      <w:lvlText w:val="%6."/>
      <w:lvlJc w:val="right"/>
      <w:pPr>
        <w:ind w:left="4320" w:hanging="180"/>
      </w:pPr>
    </w:lvl>
    <w:lvl w:ilvl="6" w:tplc="AE102A98" w:tentative="1">
      <w:start w:val="1"/>
      <w:numFmt w:val="decimal"/>
      <w:lvlText w:val="%7."/>
      <w:lvlJc w:val="left"/>
      <w:pPr>
        <w:ind w:left="5040" w:hanging="360"/>
      </w:pPr>
    </w:lvl>
    <w:lvl w:ilvl="7" w:tplc="652827E6" w:tentative="1">
      <w:start w:val="1"/>
      <w:numFmt w:val="lowerLetter"/>
      <w:lvlText w:val="%8."/>
      <w:lvlJc w:val="left"/>
      <w:pPr>
        <w:ind w:left="5760" w:hanging="360"/>
      </w:pPr>
    </w:lvl>
    <w:lvl w:ilvl="8" w:tplc="2F1A4D4E" w:tentative="1">
      <w:start w:val="1"/>
      <w:numFmt w:val="lowerRoman"/>
      <w:lvlText w:val="%9."/>
      <w:lvlJc w:val="right"/>
      <w:pPr>
        <w:ind w:left="6480" w:hanging="180"/>
      </w:pPr>
    </w:lvl>
  </w:abstractNum>
  <w:abstractNum w:abstractNumId="12">
    <w:nsid w:val="263F6859"/>
    <w:multiLevelType w:val="multilevel"/>
    <w:tmpl w:val="7BF02BD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1"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1" w:hanging="180"/>
      </w:pPr>
      <w:rPr>
        <w:rFonts w:hint="default"/>
      </w:rPr>
    </w:lvl>
  </w:abstractNum>
  <w:abstractNum w:abstractNumId="13">
    <w:nsid w:val="28F27B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8F615BF"/>
    <w:multiLevelType w:val="hybridMultilevel"/>
    <w:tmpl w:val="F11C7B0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3CE2270"/>
    <w:multiLevelType w:val="hybridMultilevel"/>
    <w:tmpl w:val="D9F8B4CC"/>
    <w:lvl w:ilvl="0" w:tplc="3FC02C22">
      <w:start w:val="1"/>
      <w:numFmt w:val="bullet"/>
      <w:lvlText w:val=""/>
      <w:lvlJc w:val="left"/>
      <w:pPr>
        <w:ind w:left="2130" w:hanging="360"/>
      </w:pPr>
      <w:rPr>
        <w:rFonts w:ascii="Symbol" w:hAnsi="Symbol" w:hint="default"/>
      </w:rPr>
    </w:lvl>
    <w:lvl w:ilvl="1" w:tplc="8DB4C2F6" w:tentative="1">
      <w:start w:val="1"/>
      <w:numFmt w:val="bullet"/>
      <w:lvlText w:val="o"/>
      <w:lvlJc w:val="left"/>
      <w:pPr>
        <w:ind w:left="2850" w:hanging="360"/>
      </w:pPr>
      <w:rPr>
        <w:rFonts w:ascii="Courier New" w:hAnsi="Courier New" w:cs="Courier New" w:hint="default"/>
      </w:rPr>
    </w:lvl>
    <w:lvl w:ilvl="2" w:tplc="D71CE76A" w:tentative="1">
      <w:start w:val="1"/>
      <w:numFmt w:val="bullet"/>
      <w:lvlText w:val=""/>
      <w:lvlJc w:val="left"/>
      <w:pPr>
        <w:ind w:left="3570" w:hanging="360"/>
      </w:pPr>
      <w:rPr>
        <w:rFonts w:ascii="Wingdings" w:hAnsi="Wingdings" w:hint="default"/>
      </w:rPr>
    </w:lvl>
    <w:lvl w:ilvl="3" w:tplc="8084D404" w:tentative="1">
      <w:start w:val="1"/>
      <w:numFmt w:val="bullet"/>
      <w:lvlText w:val=""/>
      <w:lvlJc w:val="left"/>
      <w:pPr>
        <w:ind w:left="4290" w:hanging="360"/>
      </w:pPr>
      <w:rPr>
        <w:rFonts w:ascii="Symbol" w:hAnsi="Symbol" w:hint="default"/>
      </w:rPr>
    </w:lvl>
    <w:lvl w:ilvl="4" w:tplc="440A8CB6" w:tentative="1">
      <w:start w:val="1"/>
      <w:numFmt w:val="bullet"/>
      <w:lvlText w:val="o"/>
      <w:lvlJc w:val="left"/>
      <w:pPr>
        <w:ind w:left="5010" w:hanging="360"/>
      </w:pPr>
      <w:rPr>
        <w:rFonts w:ascii="Courier New" w:hAnsi="Courier New" w:cs="Courier New" w:hint="default"/>
      </w:rPr>
    </w:lvl>
    <w:lvl w:ilvl="5" w:tplc="AA5613B2" w:tentative="1">
      <w:start w:val="1"/>
      <w:numFmt w:val="bullet"/>
      <w:lvlText w:val=""/>
      <w:lvlJc w:val="left"/>
      <w:pPr>
        <w:ind w:left="5730" w:hanging="360"/>
      </w:pPr>
      <w:rPr>
        <w:rFonts w:ascii="Wingdings" w:hAnsi="Wingdings" w:hint="default"/>
      </w:rPr>
    </w:lvl>
    <w:lvl w:ilvl="6" w:tplc="DF80DC2E" w:tentative="1">
      <w:start w:val="1"/>
      <w:numFmt w:val="bullet"/>
      <w:lvlText w:val=""/>
      <w:lvlJc w:val="left"/>
      <w:pPr>
        <w:ind w:left="6450" w:hanging="360"/>
      </w:pPr>
      <w:rPr>
        <w:rFonts w:ascii="Symbol" w:hAnsi="Symbol" w:hint="default"/>
      </w:rPr>
    </w:lvl>
    <w:lvl w:ilvl="7" w:tplc="4B94CA4C" w:tentative="1">
      <w:start w:val="1"/>
      <w:numFmt w:val="bullet"/>
      <w:lvlText w:val="o"/>
      <w:lvlJc w:val="left"/>
      <w:pPr>
        <w:ind w:left="7170" w:hanging="360"/>
      </w:pPr>
      <w:rPr>
        <w:rFonts w:ascii="Courier New" w:hAnsi="Courier New" w:cs="Courier New" w:hint="default"/>
      </w:rPr>
    </w:lvl>
    <w:lvl w:ilvl="8" w:tplc="832242E6" w:tentative="1">
      <w:start w:val="1"/>
      <w:numFmt w:val="bullet"/>
      <w:lvlText w:val=""/>
      <w:lvlJc w:val="left"/>
      <w:pPr>
        <w:ind w:left="7890" w:hanging="360"/>
      </w:pPr>
      <w:rPr>
        <w:rFonts w:ascii="Wingdings" w:hAnsi="Wingdings" w:hint="default"/>
      </w:rPr>
    </w:lvl>
  </w:abstractNum>
  <w:abstractNum w:abstractNumId="16">
    <w:nsid w:val="35DC6DCC"/>
    <w:multiLevelType w:val="hybridMultilevel"/>
    <w:tmpl w:val="FEEC5E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B91645F"/>
    <w:multiLevelType w:val="hybridMultilevel"/>
    <w:tmpl w:val="A36E47A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C9563E9"/>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D8D09C9"/>
    <w:multiLevelType w:val="hybridMultilevel"/>
    <w:tmpl w:val="489CE0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43140E0"/>
    <w:multiLevelType w:val="hybridMultilevel"/>
    <w:tmpl w:val="3ABEDA6E"/>
    <w:lvl w:ilvl="0" w:tplc="E4D4467E">
      <w:start w:val="1"/>
      <w:numFmt w:val="decimal"/>
      <w:lvlText w:val="%1."/>
      <w:lvlJc w:val="left"/>
      <w:pPr>
        <w:ind w:left="720" w:hanging="360"/>
      </w:pPr>
    </w:lvl>
    <w:lvl w:ilvl="1" w:tplc="9E6C0CBC" w:tentative="1">
      <w:start w:val="1"/>
      <w:numFmt w:val="lowerLetter"/>
      <w:lvlText w:val="%2."/>
      <w:lvlJc w:val="left"/>
      <w:pPr>
        <w:ind w:left="1440" w:hanging="360"/>
      </w:pPr>
    </w:lvl>
    <w:lvl w:ilvl="2" w:tplc="E9B0AAD2" w:tentative="1">
      <w:start w:val="1"/>
      <w:numFmt w:val="lowerRoman"/>
      <w:lvlText w:val="%3."/>
      <w:lvlJc w:val="right"/>
      <w:pPr>
        <w:ind w:left="2160" w:hanging="180"/>
      </w:pPr>
    </w:lvl>
    <w:lvl w:ilvl="3" w:tplc="EBC20176" w:tentative="1">
      <w:start w:val="1"/>
      <w:numFmt w:val="decimal"/>
      <w:lvlText w:val="%4."/>
      <w:lvlJc w:val="left"/>
      <w:pPr>
        <w:ind w:left="2880" w:hanging="360"/>
      </w:pPr>
    </w:lvl>
    <w:lvl w:ilvl="4" w:tplc="6090F522" w:tentative="1">
      <w:start w:val="1"/>
      <w:numFmt w:val="lowerLetter"/>
      <w:lvlText w:val="%5."/>
      <w:lvlJc w:val="left"/>
      <w:pPr>
        <w:ind w:left="3600" w:hanging="360"/>
      </w:pPr>
    </w:lvl>
    <w:lvl w:ilvl="5" w:tplc="BD7CB84C" w:tentative="1">
      <w:start w:val="1"/>
      <w:numFmt w:val="lowerRoman"/>
      <w:lvlText w:val="%6."/>
      <w:lvlJc w:val="right"/>
      <w:pPr>
        <w:ind w:left="4320" w:hanging="180"/>
      </w:pPr>
    </w:lvl>
    <w:lvl w:ilvl="6" w:tplc="A94E855C" w:tentative="1">
      <w:start w:val="1"/>
      <w:numFmt w:val="decimal"/>
      <w:lvlText w:val="%7."/>
      <w:lvlJc w:val="left"/>
      <w:pPr>
        <w:ind w:left="5040" w:hanging="360"/>
      </w:pPr>
    </w:lvl>
    <w:lvl w:ilvl="7" w:tplc="9D66F00A" w:tentative="1">
      <w:start w:val="1"/>
      <w:numFmt w:val="lowerLetter"/>
      <w:lvlText w:val="%8."/>
      <w:lvlJc w:val="left"/>
      <w:pPr>
        <w:ind w:left="5760" w:hanging="360"/>
      </w:pPr>
    </w:lvl>
    <w:lvl w:ilvl="8" w:tplc="3AA8B99E" w:tentative="1">
      <w:start w:val="1"/>
      <w:numFmt w:val="lowerRoman"/>
      <w:lvlText w:val="%9."/>
      <w:lvlJc w:val="right"/>
      <w:pPr>
        <w:ind w:left="6480" w:hanging="180"/>
      </w:pPr>
    </w:lvl>
  </w:abstractNum>
  <w:abstractNum w:abstractNumId="21">
    <w:nsid w:val="4B2D34F7"/>
    <w:multiLevelType w:val="multilevel"/>
    <w:tmpl w:val="0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4DA622B8"/>
    <w:multiLevelType w:val="hybridMultilevel"/>
    <w:tmpl w:val="3CD06816"/>
    <w:lvl w:ilvl="0" w:tplc="080A000F">
      <w:start w:val="1"/>
      <w:numFmt w:val="decimal"/>
      <w:lvlText w:val="%1)"/>
      <w:lvlJc w:val="left"/>
      <w:pPr>
        <w:ind w:left="1152" w:hanging="360"/>
      </w:pPr>
    </w:lvl>
    <w:lvl w:ilvl="1" w:tplc="080A0019" w:tentative="1">
      <w:start w:val="1"/>
      <w:numFmt w:val="lowerLetter"/>
      <w:lvlText w:val="%2."/>
      <w:lvlJc w:val="left"/>
      <w:pPr>
        <w:ind w:left="1872" w:hanging="360"/>
      </w:pPr>
    </w:lvl>
    <w:lvl w:ilvl="2" w:tplc="080A001B" w:tentative="1">
      <w:start w:val="1"/>
      <w:numFmt w:val="lowerRoman"/>
      <w:lvlText w:val="%3."/>
      <w:lvlJc w:val="right"/>
      <w:pPr>
        <w:ind w:left="2592" w:hanging="180"/>
      </w:pPr>
    </w:lvl>
    <w:lvl w:ilvl="3" w:tplc="080A000F" w:tentative="1">
      <w:start w:val="1"/>
      <w:numFmt w:val="decimal"/>
      <w:lvlText w:val="%4."/>
      <w:lvlJc w:val="left"/>
      <w:pPr>
        <w:ind w:left="3312" w:hanging="360"/>
      </w:pPr>
    </w:lvl>
    <w:lvl w:ilvl="4" w:tplc="080A0019" w:tentative="1">
      <w:start w:val="1"/>
      <w:numFmt w:val="lowerLetter"/>
      <w:lvlText w:val="%5."/>
      <w:lvlJc w:val="left"/>
      <w:pPr>
        <w:ind w:left="4032" w:hanging="360"/>
      </w:pPr>
    </w:lvl>
    <w:lvl w:ilvl="5" w:tplc="080A001B" w:tentative="1">
      <w:start w:val="1"/>
      <w:numFmt w:val="lowerRoman"/>
      <w:lvlText w:val="%6."/>
      <w:lvlJc w:val="right"/>
      <w:pPr>
        <w:ind w:left="4752" w:hanging="180"/>
      </w:pPr>
    </w:lvl>
    <w:lvl w:ilvl="6" w:tplc="080A000F" w:tentative="1">
      <w:start w:val="1"/>
      <w:numFmt w:val="decimal"/>
      <w:lvlText w:val="%7."/>
      <w:lvlJc w:val="left"/>
      <w:pPr>
        <w:ind w:left="5472" w:hanging="360"/>
      </w:pPr>
    </w:lvl>
    <w:lvl w:ilvl="7" w:tplc="080A0019" w:tentative="1">
      <w:start w:val="1"/>
      <w:numFmt w:val="lowerLetter"/>
      <w:lvlText w:val="%8."/>
      <w:lvlJc w:val="left"/>
      <w:pPr>
        <w:ind w:left="6192" w:hanging="360"/>
      </w:pPr>
    </w:lvl>
    <w:lvl w:ilvl="8" w:tplc="080A001B" w:tentative="1">
      <w:start w:val="1"/>
      <w:numFmt w:val="lowerRoman"/>
      <w:lvlText w:val="%9."/>
      <w:lvlJc w:val="right"/>
      <w:pPr>
        <w:ind w:left="6912" w:hanging="180"/>
      </w:pPr>
    </w:lvl>
  </w:abstractNum>
  <w:abstractNum w:abstractNumId="23">
    <w:nsid w:val="52316143"/>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4">
    <w:nsid w:val="52C809D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ED02ADA"/>
    <w:multiLevelType w:val="hybridMultilevel"/>
    <w:tmpl w:val="5484BF5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60833C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8BF433B"/>
    <w:multiLevelType w:val="hybridMultilevel"/>
    <w:tmpl w:val="DB44449A"/>
    <w:lvl w:ilvl="0" w:tplc="080A000F">
      <w:start w:val="1"/>
      <w:numFmt w:val="decimal"/>
      <w:lvlText w:val="%1."/>
      <w:lvlJc w:val="left"/>
      <w:pPr>
        <w:ind w:left="1944" w:hanging="360"/>
      </w:pPr>
    </w:lvl>
    <w:lvl w:ilvl="1" w:tplc="080A0019" w:tentative="1">
      <w:start w:val="1"/>
      <w:numFmt w:val="lowerLetter"/>
      <w:lvlText w:val="%2."/>
      <w:lvlJc w:val="left"/>
      <w:pPr>
        <w:ind w:left="2664" w:hanging="360"/>
      </w:pPr>
    </w:lvl>
    <w:lvl w:ilvl="2" w:tplc="080A001B" w:tentative="1">
      <w:start w:val="1"/>
      <w:numFmt w:val="lowerRoman"/>
      <w:lvlText w:val="%3."/>
      <w:lvlJc w:val="right"/>
      <w:pPr>
        <w:ind w:left="3384" w:hanging="180"/>
      </w:pPr>
    </w:lvl>
    <w:lvl w:ilvl="3" w:tplc="080A000F" w:tentative="1">
      <w:start w:val="1"/>
      <w:numFmt w:val="decimal"/>
      <w:lvlText w:val="%4."/>
      <w:lvlJc w:val="left"/>
      <w:pPr>
        <w:ind w:left="4104" w:hanging="360"/>
      </w:pPr>
    </w:lvl>
    <w:lvl w:ilvl="4" w:tplc="080A0019" w:tentative="1">
      <w:start w:val="1"/>
      <w:numFmt w:val="lowerLetter"/>
      <w:lvlText w:val="%5."/>
      <w:lvlJc w:val="left"/>
      <w:pPr>
        <w:ind w:left="4824" w:hanging="360"/>
      </w:pPr>
    </w:lvl>
    <w:lvl w:ilvl="5" w:tplc="080A001B" w:tentative="1">
      <w:start w:val="1"/>
      <w:numFmt w:val="lowerRoman"/>
      <w:lvlText w:val="%6."/>
      <w:lvlJc w:val="right"/>
      <w:pPr>
        <w:ind w:left="5544" w:hanging="180"/>
      </w:pPr>
    </w:lvl>
    <w:lvl w:ilvl="6" w:tplc="080A000F" w:tentative="1">
      <w:start w:val="1"/>
      <w:numFmt w:val="decimal"/>
      <w:lvlText w:val="%7."/>
      <w:lvlJc w:val="left"/>
      <w:pPr>
        <w:ind w:left="6264" w:hanging="360"/>
      </w:pPr>
    </w:lvl>
    <w:lvl w:ilvl="7" w:tplc="080A0019" w:tentative="1">
      <w:start w:val="1"/>
      <w:numFmt w:val="lowerLetter"/>
      <w:lvlText w:val="%8."/>
      <w:lvlJc w:val="left"/>
      <w:pPr>
        <w:ind w:left="6984" w:hanging="360"/>
      </w:pPr>
    </w:lvl>
    <w:lvl w:ilvl="8" w:tplc="080A001B" w:tentative="1">
      <w:start w:val="1"/>
      <w:numFmt w:val="lowerRoman"/>
      <w:lvlText w:val="%9."/>
      <w:lvlJc w:val="right"/>
      <w:pPr>
        <w:ind w:left="7704" w:hanging="180"/>
      </w:pPr>
    </w:lvl>
  </w:abstractNum>
  <w:abstractNum w:abstractNumId="28">
    <w:nsid w:val="6A52285F"/>
    <w:multiLevelType w:val="hybridMultilevel"/>
    <w:tmpl w:val="DC16F7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6D6C26A4"/>
    <w:multiLevelType w:val="hybridMultilevel"/>
    <w:tmpl w:val="BA1A0512"/>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6F4D38B5"/>
    <w:multiLevelType w:val="hybridMultilevel"/>
    <w:tmpl w:val="64849A48"/>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6F597E2A"/>
    <w:multiLevelType w:val="hybridMultilevel"/>
    <w:tmpl w:val="EEDABBDA"/>
    <w:lvl w:ilvl="0" w:tplc="98A8125C">
      <w:start w:val="1"/>
      <w:numFmt w:val="decimal"/>
      <w:lvlText w:val="%1."/>
      <w:lvlJc w:val="left"/>
      <w:pPr>
        <w:ind w:left="720" w:hanging="360"/>
      </w:pPr>
    </w:lvl>
    <w:lvl w:ilvl="1" w:tplc="CDEA0F7E" w:tentative="1">
      <w:start w:val="1"/>
      <w:numFmt w:val="lowerLetter"/>
      <w:lvlText w:val="%2."/>
      <w:lvlJc w:val="left"/>
      <w:pPr>
        <w:ind w:left="1440" w:hanging="360"/>
      </w:pPr>
    </w:lvl>
    <w:lvl w:ilvl="2" w:tplc="D4D45DEC" w:tentative="1">
      <w:start w:val="1"/>
      <w:numFmt w:val="lowerRoman"/>
      <w:lvlText w:val="%3."/>
      <w:lvlJc w:val="right"/>
      <w:pPr>
        <w:ind w:left="2160" w:hanging="180"/>
      </w:pPr>
    </w:lvl>
    <w:lvl w:ilvl="3" w:tplc="80023BDC" w:tentative="1">
      <w:start w:val="1"/>
      <w:numFmt w:val="decimal"/>
      <w:lvlText w:val="%4."/>
      <w:lvlJc w:val="left"/>
      <w:pPr>
        <w:ind w:left="2880" w:hanging="360"/>
      </w:pPr>
    </w:lvl>
    <w:lvl w:ilvl="4" w:tplc="E1FCFD46" w:tentative="1">
      <w:start w:val="1"/>
      <w:numFmt w:val="lowerLetter"/>
      <w:lvlText w:val="%5."/>
      <w:lvlJc w:val="left"/>
      <w:pPr>
        <w:ind w:left="3600" w:hanging="360"/>
      </w:pPr>
    </w:lvl>
    <w:lvl w:ilvl="5" w:tplc="08F625BC" w:tentative="1">
      <w:start w:val="1"/>
      <w:numFmt w:val="lowerRoman"/>
      <w:lvlText w:val="%6."/>
      <w:lvlJc w:val="right"/>
      <w:pPr>
        <w:ind w:left="4320" w:hanging="180"/>
      </w:pPr>
    </w:lvl>
    <w:lvl w:ilvl="6" w:tplc="25BC29C6" w:tentative="1">
      <w:start w:val="1"/>
      <w:numFmt w:val="decimal"/>
      <w:lvlText w:val="%7."/>
      <w:lvlJc w:val="left"/>
      <w:pPr>
        <w:ind w:left="5040" w:hanging="360"/>
      </w:pPr>
    </w:lvl>
    <w:lvl w:ilvl="7" w:tplc="160E9870" w:tentative="1">
      <w:start w:val="1"/>
      <w:numFmt w:val="lowerLetter"/>
      <w:lvlText w:val="%8."/>
      <w:lvlJc w:val="left"/>
      <w:pPr>
        <w:ind w:left="5760" w:hanging="360"/>
      </w:pPr>
    </w:lvl>
    <w:lvl w:ilvl="8" w:tplc="782EF464" w:tentative="1">
      <w:start w:val="1"/>
      <w:numFmt w:val="lowerRoman"/>
      <w:lvlText w:val="%9."/>
      <w:lvlJc w:val="right"/>
      <w:pPr>
        <w:ind w:left="6480" w:hanging="180"/>
      </w:pPr>
    </w:lvl>
  </w:abstractNum>
  <w:abstractNum w:abstractNumId="32">
    <w:nsid w:val="74650ABC"/>
    <w:multiLevelType w:val="hybridMultilevel"/>
    <w:tmpl w:val="2050219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7B276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22"/>
  </w:num>
  <w:num w:numId="3">
    <w:abstractNumId w:val="13"/>
  </w:num>
  <w:num w:numId="4">
    <w:abstractNumId w:val="26"/>
  </w:num>
  <w:num w:numId="5">
    <w:abstractNumId w:val="6"/>
  </w:num>
  <w:num w:numId="6">
    <w:abstractNumId w:val="11"/>
  </w:num>
  <w:num w:numId="7">
    <w:abstractNumId w:val="5"/>
  </w:num>
  <w:num w:numId="8">
    <w:abstractNumId w:val="18"/>
  </w:num>
  <w:num w:numId="9">
    <w:abstractNumId w:val="24"/>
  </w:num>
  <w:num w:numId="10">
    <w:abstractNumId w:val="20"/>
  </w:num>
  <w:num w:numId="11">
    <w:abstractNumId w:val="31"/>
  </w:num>
  <w:num w:numId="12">
    <w:abstractNumId w:val="15"/>
  </w:num>
  <w:num w:numId="13">
    <w:abstractNumId w:val="2"/>
  </w:num>
  <w:num w:numId="14">
    <w:abstractNumId w:val="8"/>
  </w:num>
  <w:num w:numId="15">
    <w:abstractNumId w:val="12"/>
  </w:num>
  <w:num w:numId="16">
    <w:abstractNumId w:val="0"/>
  </w:num>
  <w:num w:numId="17">
    <w:abstractNumId w:val="9"/>
  </w:num>
  <w:num w:numId="18">
    <w:abstractNumId w:val="10"/>
  </w:num>
  <w:num w:numId="19">
    <w:abstractNumId w:val="1"/>
  </w:num>
  <w:num w:numId="20">
    <w:abstractNumId w:val="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5"/>
  </w:num>
  <w:num w:numId="23">
    <w:abstractNumId w:val="30"/>
  </w:num>
  <w:num w:numId="24">
    <w:abstractNumId w:val="17"/>
  </w:num>
  <w:num w:numId="25">
    <w:abstractNumId w:val="32"/>
  </w:num>
  <w:num w:numId="26">
    <w:abstractNumId w:val="29"/>
  </w:num>
  <w:num w:numId="27">
    <w:abstractNumId w:val="7"/>
  </w:num>
  <w:num w:numId="28">
    <w:abstractNumId w:val="4"/>
  </w:num>
  <w:num w:numId="29">
    <w:abstractNumId w:val="3"/>
  </w:num>
  <w:num w:numId="30">
    <w:abstractNumId w:val="14"/>
  </w:num>
  <w:num w:numId="31">
    <w:abstractNumId w:val="28"/>
  </w:num>
  <w:num w:numId="32">
    <w:abstractNumId w:val="16"/>
  </w:num>
  <w:num w:numId="33">
    <w:abstractNumId w:val="21"/>
  </w:num>
  <w:num w:numId="34">
    <w:abstractNumId w:val="33"/>
  </w:num>
  <w:num w:numId="35">
    <w:abstractNumId w:val="2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los Ruiz">
    <w15:presenceInfo w15:providerId="Windows Live" w15:userId="21ad8423d30f6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0A2"/>
    <w:rsid w:val="00003A4B"/>
    <w:rsid w:val="000215E2"/>
    <w:rsid w:val="00023529"/>
    <w:rsid w:val="0003433B"/>
    <w:rsid w:val="000755B1"/>
    <w:rsid w:val="000B08CC"/>
    <w:rsid w:val="000C29C7"/>
    <w:rsid w:val="00100BED"/>
    <w:rsid w:val="00105984"/>
    <w:rsid w:val="00166D5B"/>
    <w:rsid w:val="00173492"/>
    <w:rsid w:val="001835E1"/>
    <w:rsid w:val="001972BA"/>
    <w:rsid w:val="001B0AF3"/>
    <w:rsid w:val="001C6F4C"/>
    <w:rsid w:val="001C7149"/>
    <w:rsid w:val="00210282"/>
    <w:rsid w:val="00212851"/>
    <w:rsid w:val="00256FCC"/>
    <w:rsid w:val="00262391"/>
    <w:rsid w:val="0026585E"/>
    <w:rsid w:val="002708B7"/>
    <w:rsid w:val="002A5674"/>
    <w:rsid w:val="002C6CB9"/>
    <w:rsid w:val="002C7AD7"/>
    <w:rsid w:val="002D72EF"/>
    <w:rsid w:val="00312658"/>
    <w:rsid w:val="0036308D"/>
    <w:rsid w:val="0038294A"/>
    <w:rsid w:val="003A1409"/>
    <w:rsid w:val="003B7F3F"/>
    <w:rsid w:val="004030A2"/>
    <w:rsid w:val="00415F4C"/>
    <w:rsid w:val="004230E3"/>
    <w:rsid w:val="004267BC"/>
    <w:rsid w:val="0043140E"/>
    <w:rsid w:val="004B0947"/>
    <w:rsid w:val="004D785E"/>
    <w:rsid w:val="00514335"/>
    <w:rsid w:val="00526F3F"/>
    <w:rsid w:val="00532A31"/>
    <w:rsid w:val="00561592"/>
    <w:rsid w:val="00576607"/>
    <w:rsid w:val="0057781E"/>
    <w:rsid w:val="00595881"/>
    <w:rsid w:val="005B05D7"/>
    <w:rsid w:val="005B6C53"/>
    <w:rsid w:val="005D74AD"/>
    <w:rsid w:val="00603B8F"/>
    <w:rsid w:val="006174D9"/>
    <w:rsid w:val="006626C0"/>
    <w:rsid w:val="006C73B4"/>
    <w:rsid w:val="006E4BF0"/>
    <w:rsid w:val="00703579"/>
    <w:rsid w:val="00706C7D"/>
    <w:rsid w:val="007755FD"/>
    <w:rsid w:val="00775814"/>
    <w:rsid w:val="007F6817"/>
    <w:rsid w:val="008222A2"/>
    <w:rsid w:val="00843406"/>
    <w:rsid w:val="00866259"/>
    <w:rsid w:val="00897A5F"/>
    <w:rsid w:val="008B232B"/>
    <w:rsid w:val="008E6ACC"/>
    <w:rsid w:val="00916D51"/>
    <w:rsid w:val="00921585"/>
    <w:rsid w:val="009474C1"/>
    <w:rsid w:val="00954924"/>
    <w:rsid w:val="00964BE4"/>
    <w:rsid w:val="00997A2E"/>
    <w:rsid w:val="009A1F97"/>
    <w:rsid w:val="009A7FB8"/>
    <w:rsid w:val="009E34B2"/>
    <w:rsid w:val="00A16EF2"/>
    <w:rsid w:val="00A55F8C"/>
    <w:rsid w:val="00A565E1"/>
    <w:rsid w:val="00A572FF"/>
    <w:rsid w:val="00A7137C"/>
    <w:rsid w:val="00A816BD"/>
    <w:rsid w:val="00A91297"/>
    <w:rsid w:val="00A965A5"/>
    <w:rsid w:val="00AB3052"/>
    <w:rsid w:val="00AF5E71"/>
    <w:rsid w:val="00B02BE6"/>
    <w:rsid w:val="00B40140"/>
    <w:rsid w:val="00B46CCE"/>
    <w:rsid w:val="00B873A0"/>
    <w:rsid w:val="00B90436"/>
    <w:rsid w:val="00B926EB"/>
    <w:rsid w:val="00BB3BB7"/>
    <w:rsid w:val="00BF5C39"/>
    <w:rsid w:val="00C37860"/>
    <w:rsid w:val="00C40AD9"/>
    <w:rsid w:val="00C828BE"/>
    <w:rsid w:val="00CA7B29"/>
    <w:rsid w:val="00CD39C4"/>
    <w:rsid w:val="00D11432"/>
    <w:rsid w:val="00D250CB"/>
    <w:rsid w:val="00D409B7"/>
    <w:rsid w:val="00D721AC"/>
    <w:rsid w:val="00D8722F"/>
    <w:rsid w:val="00DC631B"/>
    <w:rsid w:val="00DD29C1"/>
    <w:rsid w:val="00DE1510"/>
    <w:rsid w:val="00DF5A44"/>
    <w:rsid w:val="00E3619E"/>
    <w:rsid w:val="00E70702"/>
    <w:rsid w:val="00E7171C"/>
    <w:rsid w:val="00E71F1D"/>
    <w:rsid w:val="00E76B45"/>
    <w:rsid w:val="00EA6995"/>
    <w:rsid w:val="00EA7A19"/>
    <w:rsid w:val="00EE0C78"/>
    <w:rsid w:val="00F1751D"/>
    <w:rsid w:val="00F25B36"/>
    <w:rsid w:val="00F525D5"/>
    <w:rsid w:val="00F704D1"/>
    <w:rsid w:val="00FD7CB2"/>
    <w:rsid w:val="00FE76A1"/>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D46943"/>
  <w15:docId w15:val="{6B175525-F1A9-41A2-93E3-18BC5D17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A44"/>
  </w:style>
  <w:style w:type="paragraph" w:styleId="Ttulo1">
    <w:name w:val="heading 1"/>
    <w:basedOn w:val="Normal"/>
    <w:next w:val="Normal"/>
    <w:link w:val="Ttulo1Car"/>
    <w:rsid w:val="00A572F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572F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A572F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A572F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nhideWhenUsed/>
    <w:qFormat/>
    <w:rsid w:val="00A572F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nhideWhenUsed/>
    <w:qFormat/>
    <w:rsid w:val="00A572F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nhideWhenUsed/>
    <w:qFormat/>
    <w:rsid w:val="00A572F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nhideWhenUsed/>
    <w:qFormat/>
    <w:rsid w:val="00A572F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nhideWhenUsed/>
    <w:qFormat/>
    <w:rsid w:val="00A572F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B3B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572FF"/>
    <w:pPr>
      <w:ind w:left="720"/>
      <w:contextualSpacing/>
    </w:pPr>
  </w:style>
  <w:style w:type="character" w:customStyle="1" w:styleId="Ttulo1Car">
    <w:name w:val="Título 1 Car"/>
    <w:basedOn w:val="Fuentedeprrafopredeter"/>
    <w:link w:val="Ttulo1"/>
    <w:uiPriority w:val="9"/>
    <w:rsid w:val="00A572F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572F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572F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572F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A572F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A572F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572F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572F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572FF"/>
    <w:rPr>
      <w:rFonts w:asciiTheme="majorHAnsi" w:eastAsiaTheme="majorEastAsia" w:hAnsiTheme="majorHAnsi" w:cstheme="majorBidi"/>
      <w:i/>
      <w:iCs/>
      <w:color w:val="404040" w:themeColor="text1" w:themeTint="BF"/>
      <w:sz w:val="20"/>
      <w:szCs w:val="20"/>
    </w:rPr>
  </w:style>
  <w:style w:type="paragraph" w:styleId="Piedepgina">
    <w:name w:val="footer"/>
    <w:basedOn w:val="Normal"/>
    <w:link w:val="PiedepginaCar"/>
    <w:rsid w:val="009E34B2"/>
    <w:pPr>
      <w:tabs>
        <w:tab w:val="center" w:pos="4252"/>
        <w:tab w:val="right" w:pos="8504"/>
      </w:tabs>
      <w:spacing w:after="0" w:line="240" w:lineRule="auto"/>
      <w:jc w:val="both"/>
    </w:pPr>
    <w:rPr>
      <w:rFonts w:ascii="Book Antiqua" w:eastAsia="Times New Roman" w:hAnsi="Book Antiqua" w:cs="Times New Roman"/>
      <w:sz w:val="16"/>
      <w:szCs w:val="16"/>
      <w:lang w:val="es-ES_tradnl" w:eastAsia="es-ES"/>
    </w:rPr>
  </w:style>
  <w:style w:type="character" w:customStyle="1" w:styleId="PiedepginaCar">
    <w:name w:val="Pie de página Car"/>
    <w:basedOn w:val="Fuentedeprrafopredeter"/>
    <w:link w:val="Piedepgina"/>
    <w:rsid w:val="009E34B2"/>
    <w:rPr>
      <w:rFonts w:ascii="Book Antiqua" w:eastAsia="Times New Roman" w:hAnsi="Book Antiqua" w:cs="Times New Roman"/>
      <w:sz w:val="16"/>
      <w:szCs w:val="16"/>
      <w:lang w:val="es-ES_tradnl" w:eastAsia="es-ES"/>
    </w:rPr>
  </w:style>
  <w:style w:type="paragraph" w:styleId="Encabezado">
    <w:name w:val="header"/>
    <w:basedOn w:val="Normal"/>
    <w:link w:val="EncabezadoCar"/>
    <w:uiPriority w:val="99"/>
    <w:unhideWhenUsed/>
    <w:rsid w:val="006626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26C0"/>
  </w:style>
  <w:style w:type="table" w:customStyle="1" w:styleId="Tablanormal51">
    <w:name w:val="Tabla normal 51"/>
    <w:basedOn w:val="Tablanormal"/>
    <w:uiPriority w:val="45"/>
    <w:rsid w:val="0003433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Cuadrculadetablaclara1">
    <w:name w:val="Cuadrícula de tabla clara1"/>
    <w:basedOn w:val="Tablanormal"/>
    <w:uiPriority w:val="40"/>
    <w:rsid w:val="0003433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adecuadrcula1clara1">
    <w:name w:val="Tabla de cuadrícula 1 clara1"/>
    <w:basedOn w:val="Tablanormal"/>
    <w:uiPriority w:val="46"/>
    <w:rsid w:val="0003433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tandard">
    <w:name w:val="Standard"/>
    <w:rsid w:val="0026585E"/>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paragraph" w:styleId="Textodeglobo">
    <w:name w:val="Balloon Text"/>
    <w:basedOn w:val="Normal"/>
    <w:link w:val="TextodegloboCar"/>
    <w:uiPriority w:val="99"/>
    <w:semiHidden/>
    <w:unhideWhenUsed/>
    <w:rsid w:val="008E6ACC"/>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8E6ACC"/>
    <w:rPr>
      <w:rFonts w:ascii="Lucida Grande" w:hAnsi="Lucida Grande"/>
      <w:sz w:val="18"/>
      <w:szCs w:val="18"/>
    </w:rPr>
  </w:style>
  <w:style w:type="character" w:styleId="Refdecomentario">
    <w:name w:val="annotation reference"/>
    <w:basedOn w:val="Fuentedeprrafopredeter"/>
    <w:uiPriority w:val="99"/>
    <w:semiHidden/>
    <w:unhideWhenUsed/>
    <w:rsid w:val="008E6ACC"/>
    <w:rPr>
      <w:sz w:val="18"/>
      <w:szCs w:val="18"/>
    </w:rPr>
  </w:style>
  <w:style w:type="paragraph" w:styleId="Textocomentario">
    <w:name w:val="annotation text"/>
    <w:basedOn w:val="Normal"/>
    <w:link w:val="TextocomentarioCar"/>
    <w:uiPriority w:val="99"/>
    <w:semiHidden/>
    <w:unhideWhenUsed/>
    <w:rsid w:val="008E6ACC"/>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8E6ACC"/>
    <w:rPr>
      <w:sz w:val="24"/>
      <w:szCs w:val="24"/>
    </w:rPr>
  </w:style>
  <w:style w:type="paragraph" w:styleId="Asuntodelcomentario">
    <w:name w:val="annotation subject"/>
    <w:basedOn w:val="Textocomentario"/>
    <w:next w:val="Textocomentario"/>
    <w:link w:val="AsuntodelcomentarioCar"/>
    <w:uiPriority w:val="99"/>
    <w:semiHidden/>
    <w:unhideWhenUsed/>
    <w:rsid w:val="008E6ACC"/>
    <w:rPr>
      <w:b/>
      <w:bCs/>
      <w:sz w:val="20"/>
      <w:szCs w:val="20"/>
    </w:rPr>
  </w:style>
  <w:style w:type="character" w:customStyle="1" w:styleId="AsuntodelcomentarioCar">
    <w:name w:val="Asunto del comentario Car"/>
    <w:basedOn w:val="TextocomentarioCar"/>
    <w:link w:val="Asuntodelcomentario"/>
    <w:uiPriority w:val="99"/>
    <w:semiHidden/>
    <w:rsid w:val="008E6ACC"/>
    <w:rPr>
      <w:b/>
      <w:bCs/>
      <w:sz w:val="20"/>
      <w:szCs w:val="20"/>
    </w:rPr>
  </w:style>
  <w:style w:type="paragraph" w:styleId="Textoindependiente">
    <w:name w:val="Body Text"/>
    <w:basedOn w:val="Normal"/>
    <w:link w:val="TextoindependienteCar"/>
    <w:semiHidden/>
    <w:rsid w:val="00173492"/>
    <w:pPr>
      <w:keepLines/>
      <w:widowControl w:val="0"/>
      <w:spacing w:after="120" w:line="240" w:lineRule="atLeast"/>
      <w:ind w:left="720"/>
    </w:pPr>
    <w:rPr>
      <w:rFonts w:ascii="Times New Roman" w:eastAsia="Times New Roman" w:hAnsi="Times New Roman" w:cs="Times New Roman"/>
      <w:sz w:val="20"/>
      <w:szCs w:val="20"/>
      <w:lang w:val="es-ES_tradnl"/>
    </w:rPr>
  </w:style>
  <w:style w:type="character" w:customStyle="1" w:styleId="TextoindependienteCar">
    <w:name w:val="Texto independiente Car"/>
    <w:basedOn w:val="Fuentedeprrafopredeter"/>
    <w:link w:val="Textoindependiente"/>
    <w:semiHidden/>
    <w:rsid w:val="00173492"/>
    <w:rPr>
      <w:rFonts w:ascii="Times New Roman" w:eastAsia="Times New Roman" w:hAnsi="Times New Roman" w:cs="Times New Roman"/>
      <w:sz w:val="20"/>
      <w:szCs w:val="20"/>
      <w:lang w:val="es-ES_tradnl"/>
    </w:rPr>
  </w:style>
  <w:style w:type="paragraph" w:styleId="Revisin">
    <w:name w:val="Revision"/>
    <w:hidden/>
    <w:uiPriority w:val="99"/>
    <w:semiHidden/>
    <w:rsid w:val="003A1409"/>
    <w:pPr>
      <w:spacing w:after="0" w:line="240" w:lineRule="auto"/>
    </w:pPr>
  </w:style>
  <w:style w:type="character" w:customStyle="1" w:styleId="apple-converted-space">
    <w:name w:val="apple-converted-space"/>
    <w:basedOn w:val="Fuentedeprrafopredeter"/>
    <w:rsid w:val="001C7149"/>
  </w:style>
  <w:style w:type="table" w:customStyle="1" w:styleId="Tablanormal41">
    <w:name w:val="Tabla normal 41"/>
    <w:basedOn w:val="Tablanormal"/>
    <w:uiPriority w:val="44"/>
    <w:rsid w:val="00F175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52">
    <w:name w:val="Tabla normal 52"/>
    <w:basedOn w:val="Tablanormal"/>
    <w:uiPriority w:val="45"/>
    <w:rsid w:val="00F175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nfasis11">
    <w:name w:val="Tabla de cuadrícula 1 clara - Énfasis 11"/>
    <w:basedOn w:val="Tablanormal"/>
    <w:uiPriority w:val="46"/>
    <w:rsid w:val="00F1751D"/>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57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2321E-3B8D-415D-9506-9D8F8656D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13</Pages>
  <Words>2189</Words>
  <Characters>12040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Up Chiapas</Company>
  <LinksUpToDate>false</LinksUpToDate>
  <CharactersWithSpaces>14201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Yoeli Ovando Cruz</dc:creator>
  <cp:lastModifiedBy>Carlos Ruiz</cp:lastModifiedBy>
  <cp:revision>12</cp:revision>
  <dcterms:created xsi:type="dcterms:W3CDTF">2013-07-22T19:48:00Z</dcterms:created>
  <dcterms:modified xsi:type="dcterms:W3CDTF">2013-07-31T17:57:00Z</dcterms:modified>
</cp:coreProperties>
</file>